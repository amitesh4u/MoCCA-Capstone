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EA1E39" w14:textId="77777777" w:rsidR="009E521D" w:rsidRPr="00FA545F" w:rsidRDefault="007874E2" w:rsidP="009E5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w:eastAsia="Times New Roman" w:hAnsi="Palatino" w:cs="Courier New"/>
          <w:b/>
          <w:color w:val="000000"/>
          <w:sz w:val="24"/>
          <w:szCs w:val="24"/>
        </w:rPr>
      </w:pPr>
      <w:bookmarkStart w:id="0" w:name="_GoBack"/>
      <w:bookmarkEnd w:id="0"/>
      <w:r>
        <w:rPr>
          <w:rFonts w:ascii="Palatino" w:eastAsia="Times New Roman" w:hAnsi="Palatino" w:cs="Courier New"/>
          <w:b/>
          <w:color w:val="000000"/>
          <w:sz w:val="24"/>
          <w:szCs w:val="24"/>
        </w:rPr>
        <w:t xml:space="preserve">MoCCCA Specialization </w:t>
      </w:r>
      <w:r w:rsidR="009E521D" w:rsidRPr="00FA545F">
        <w:rPr>
          <w:rFonts w:ascii="Palatino" w:eastAsia="Times New Roman" w:hAnsi="Palatino" w:cs="Courier New"/>
          <w:b/>
          <w:color w:val="000000"/>
          <w:sz w:val="24"/>
          <w:szCs w:val="24"/>
        </w:rPr>
        <w:t>Capstone Project</w:t>
      </w:r>
      <w:r w:rsidR="00F25C47">
        <w:rPr>
          <w:rFonts w:ascii="Palatino" w:eastAsia="Times New Roman" w:hAnsi="Palatino" w:cs="Courier New"/>
          <w:b/>
          <w:color w:val="000000"/>
          <w:sz w:val="24"/>
          <w:szCs w:val="24"/>
        </w:rPr>
        <w:t xml:space="preserve"> Overview and Requirements</w:t>
      </w:r>
    </w:p>
    <w:p w14:paraId="599635CA" w14:textId="77777777" w:rsidR="009E521D" w:rsidRPr="00FA545F" w:rsidRDefault="009E521D" w:rsidP="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 w:val="24"/>
          <w:szCs w:val="24"/>
        </w:rPr>
      </w:pPr>
    </w:p>
    <w:p w14:paraId="729A725A" w14:textId="77777777" w:rsidR="00EB6AA0" w:rsidRPr="00FA545F" w:rsidRDefault="00EB6AA0" w:rsidP="00B7600E">
      <w:pPr>
        <w:pStyle w:val="Heading2"/>
        <w:rPr>
          <w:rFonts w:ascii="Palatino" w:hAnsi="Palatino"/>
          <w:color w:val="auto"/>
        </w:rPr>
      </w:pPr>
      <w:r w:rsidRPr="00FA545F">
        <w:rPr>
          <w:rFonts w:ascii="Palatino" w:hAnsi="Palatino"/>
          <w:color w:val="auto"/>
        </w:rPr>
        <w:t>Overview</w:t>
      </w:r>
    </w:p>
    <w:p w14:paraId="2A21DD15" w14:textId="47F8C408" w:rsidR="00A72FAB" w:rsidRPr="00FA545F" w:rsidRDefault="00A72FAB" w:rsidP="00FA545F">
      <w:pPr>
        <w:spacing w:before="120"/>
        <w:rPr>
          <w:rFonts w:ascii="Palatino" w:hAnsi="Palatino"/>
        </w:rPr>
      </w:pPr>
      <w:r w:rsidRPr="00FA545F">
        <w:rPr>
          <w:rFonts w:ascii="Palatino" w:hAnsi="Palatino"/>
        </w:rPr>
        <w:t xml:space="preserve">The </w:t>
      </w:r>
      <w:r w:rsidRPr="007E3A04">
        <w:rPr>
          <w:rFonts w:ascii="Palatino" w:hAnsi="Palatino"/>
          <w:i/>
        </w:rPr>
        <w:t>Mobile Cloud Computing with Android</w:t>
      </w:r>
      <w:r w:rsidRPr="00FA545F">
        <w:rPr>
          <w:rFonts w:ascii="Palatino" w:hAnsi="Palatino"/>
        </w:rPr>
        <w:t xml:space="preserve"> </w:t>
      </w:r>
      <w:r w:rsidR="00BB4F45">
        <w:rPr>
          <w:rFonts w:ascii="Palatino" w:hAnsi="Palatino"/>
        </w:rPr>
        <w:t xml:space="preserve">(MoCCA) </w:t>
      </w:r>
      <w:r w:rsidRPr="00FA545F">
        <w:rPr>
          <w:rFonts w:ascii="Palatino" w:hAnsi="Palatino"/>
        </w:rPr>
        <w:t xml:space="preserve">Specialization comprises three </w:t>
      </w:r>
      <w:r w:rsidR="00C1796A">
        <w:rPr>
          <w:rFonts w:ascii="Palatino" w:hAnsi="Palatino"/>
        </w:rPr>
        <w:t xml:space="preserve">content area </w:t>
      </w:r>
      <w:r w:rsidR="00606C65">
        <w:rPr>
          <w:rFonts w:ascii="Palatino" w:hAnsi="Palatino"/>
        </w:rPr>
        <w:t>MOOC</w:t>
      </w:r>
      <w:r w:rsidR="00C1796A">
        <w:rPr>
          <w:rFonts w:ascii="Palatino" w:hAnsi="Palatino"/>
        </w:rPr>
        <w:t>s</w:t>
      </w:r>
      <w:r w:rsidR="00606C65" w:rsidRPr="00FA545F">
        <w:rPr>
          <w:rFonts w:ascii="Palatino" w:hAnsi="Palatino"/>
        </w:rPr>
        <w:t xml:space="preserve"> </w:t>
      </w:r>
      <w:r w:rsidR="00FA545F">
        <w:rPr>
          <w:rFonts w:ascii="Palatino" w:hAnsi="Palatino"/>
        </w:rPr>
        <w:t>plus</w:t>
      </w:r>
      <w:r w:rsidRPr="00FA545F">
        <w:rPr>
          <w:rFonts w:ascii="Palatino" w:hAnsi="Palatino"/>
        </w:rPr>
        <w:t xml:space="preserve"> </w:t>
      </w:r>
      <w:r w:rsidR="00FA545F">
        <w:rPr>
          <w:rFonts w:ascii="Palatino" w:hAnsi="Palatino"/>
        </w:rPr>
        <w:t>a</w:t>
      </w:r>
      <w:r w:rsidRPr="00FA545F">
        <w:rPr>
          <w:rFonts w:ascii="Palatino" w:hAnsi="Palatino"/>
        </w:rPr>
        <w:t xml:space="preserve"> </w:t>
      </w:r>
      <w:r w:rsidR="00BB4F45">
        <w:rPr>
          <w:rFonts w:ascii="Palatino" w:hAnsi="Palatino"/>
        </w:rPr>
        <w:t xml:space="preserve">final </w:t>
      </w:r>
      <w:r w:rsidRPr="00FA545F">
        <w:rPr>
          <w:rFonts w:ascii="Palatino" w:hAnsi="Palatino"/>
        </w:rPr>
        <w:t xml:space="preserve">Capstone </w:t>
      </w:r>
      <w:r w:rsidR="00BB4F45">
        <w:rPr>
          <w:rFonts w:ascii="Palatino" w:hAnsi="Palatino"/>
        </w:rPr>
        <w:t>MOOC</w:t>
      </w:r>
      <w:r w:rsidRPr="00FA545F">
        <w:rPr>
          <w:rFonts w:ascii="Palatino" w:hAnsi="Palatino"/>
        </w:rPr>
        <w:t xml:space="preserve">. </w:t>
      </w:r>
      <w:r w:rsidR="00BB4F45">
        <w:rPr>
          <w:rFonts w:ascii="Palatino" w:hAnsi="Palatino"/>
        </w:rPr>
        <w:t>P</w:t>
      </w:r>
      <w:r w:rsidRPr="00FA545F">
        <w:rPr>
          <w:rFonts w:ascii="Palatino" w:hAnsi="Palatino"/>
        </w:rPr>
        <w:t>roject</w:t>
      </w:r>
      <w:r w:rsidR="00FA545F">
        <w:rPr>
          <w:rFonts w:ascii="Palatino" w:hAnsi="Palatino"/>
        </w:rPr>
        <w:t xml:space="preserve">s </w:t>
      </w:r>
      <w:r w:rsidR="00BB4F45">
        <w:rPr>
          <w:rFonts w:ascii="Palatino" w:hAnsi="Palatino"/>
        </w:rPr>
        <w:t xml:space="preserve">in the Capstone MOOC </w:t>
      </w:r>
      <w:r w:rsidR="00FA545F">
        <w:rPr>
          <w:rFonts w:ascii="Palatino" w:hAnsi="Palatino"/>
        </w:rPr>
        <w:t>give</w:t>
      </w:r>
      <w:r w:rsidRPr="00FA545F">
        <w:rPr>
          <w:rFonts w:ascii="Palatino" w:hAnsi="Palatino"/>
        </w:rPr>
        <w:t xml:space="preserve"> </w:t>
      </w:r>
      <w:ins w:id="1" w:author="Douglas Schmidt" w:date="2014-07-14T13:14:00Z">
        <w:r w:rsidR="00BF0B40">
          <w:rPr>
            <w:rFonts w:ascii="Palatino" w:hAnsi="Palatino"/>
          </w:rPr>
          <w:t xml:space="preserve">Signature Track </w:t>
        </w:r>
      </w:ins>
      <w:r w:rsidRPr="00FA545F">
        <w:rPr>
          <w:rFonts w:ascii="Palatino" w:hAnsi="Palatino"/>
        </w:rPr>
        <w:t xml:space="preserve">students </w:t>
      </w:r>
      <w:ins w:id="2" w:author="Douglas Schmidt" w:date="2014-07-14T13:13:00Z">
        <w:r w:rsidR="00BF0B40">
          <w:rPr>
            <w:rFonts w:ascii="Palatino" w:hAnsi="Palatino"/>
          </w:rPr>
          <w:t xml:space="preserve">who passed all previous MOOCs in the MoCCA Specialization </w:t>
        </w:r>
      </w:ins>
      <w:ins w:id="3" w:author="Douglas Schmidt" w:date="2014-07-14T13:14:00Z">
        <w:r w:rsidR="00BF0B40">
          <w:rPr>
            <w:rFonts w:ascii="Palatino" w:hAnsi="Palatino"/>
          </w:rPr>
          <w:t xml:space="preserve">“with Distinction” </w:t>
        </w:r>
      </w:ins>
      <w:r w:rsidRPr="00FA545F">
        <w:rPr>
          <w:rFonts w:ascii="Palatino" w:hAnsi="Palatino"/>
        </w:rPr>
        <w:t xml:space="preserve">an opportunity to integrate and demonstrate the knowledge they've acquired across </w:t>
      </w:r>
      <w:r w:rsidR="00FA545F">
        <w:rPr>
          <w:rFonts w:ascii="Palatino" w:hAnsi="Palatino"/>
        </w:rPr>
        <w:t>other</w:t>
      </w:r>
      <w:r w:rsidRPr="00FA545F">
        <w:rPr>
          <w:rFonts w:ascii="Palatino" w:hAnsi="Palatino"/>
        </w:rPr>
        <w:t xml:space="preserve"> </w:t>
      </w:r>
      <w:r w:rsidR="00BB4F45">
        <w:rPr>
          <w:rFonts w:ascii="Palatino" w:hAnsi="Palatino"/>
        </w:rPr>
        <w:t>MOOCs</w:t>
      </w:r>
      <w:r w:rsidRPr="00FA545F">
        <w:rPr>
          <w:rFonts w:ascii="Palatino" w:hAnsi="Palatino"/>
        </w:rPr>
        <w:t xml:space="preserve">. To make </w:t>
      </w:r>
      <w:r w:rsidR="00BB4F45">
        <w:rPr>
          <w:rFonts w:ascii="Palatino" w:hAnsi="Palatino"/>
        </w:rPr>
        <w:t>the MoCCA</w:t>
      </w:r>
      <w:r w:rsidR="00BB4F45" w:rsidRPr="00FA545F">
        <w:rPr>
          <w:rFonts w:ascii="Palatino" w:hAnsi="Palatino"/>
        </w:rPr>
        <w:t xml:space="preserve"> </w:t>
      </w:r>
      <w:r w:rsidRPr="00FA545F">
        <w:rPr>
          <w:rFonts w:ascii="Palatino" w:hAnsi="Palatino"/>
        </w:rPr>
        <w:t xml:space="preserve">Capstone </w:t>
      </w:r>
      <w:r w:rsidR="00BB4F45">
        <w:rPr>
          <w:rFonts w:ascii="Palatino" w:hAnsi="Palatino"/>
        </w:rPr>
        <w:t>MOOC</w:t>
      </w:r>
      <w:r w:rsidR="00BB4F45" w:rsidRPr="00FA545F">
        <w:rPr>
          <w:rFonts w:ascii="Palatino" w:hAnsi="Palatino"/>
        </w:rPr>
        <w:t xml:space="preserve"> </w:t>
      </w:r>
      <w:r w:rsidRPr="00FA545F">
        <w:rPr>
          <w:rFonts w:ascii="Palatino" w:hAnsi="Palatino"/>
        </w:rPr>
        <w:t xml:space="preserve">as </w:t>
      </w:r>
      <w:r w:rsidR="00BB4F45">
        <w:rPr>
          <w:rFonts w:ascii="Palatino" w:hAnsi="Palatino"/>
        </w:rPr>
        <w:t>effective</w:t>
      </w:r>
      <w:r w:rsidR="00BB4F45" w:rsidRPr="00FA545F">
        <w:rPr>
          <w:rFonts w:ascii="Palatino" w:hAnsi="Palatino"/>
        </w:rPr>
        <w:t xml:space="preserve"> </w:t>
      </w:r>
      <w:r w:rsidRPr="00FA545F">
        <w:rPr>
          <w:rFonts w:ascii="Palatino" w:hAnsi="Palatino"/>
        </w:rPr>
        <w:t xml:space="preserve">as possible, we are soliciting input </w:t>
      </w:r>
      <w:r w:rsidR="00FA545F">
        <w:rPr>
          <w:rFonts w:ascii="Palatino" w:hAnsi="Palatino"/>
        </w:rPr>
        <w:t>from students, academics</w:t>
      </w:r>
      <w:r w:rsidR="00BB4F45">
        <w:rPr>
          <w:rFonts w:ascii="Palatino" w:hAnsi="Palatino"/>
        </w:rPr>
        <w:t>,</w:t>
      </w:r>
      <w:r w:rsidR="00FA545F">
        <w:rPr>
          <w:rFonts w:ascii="Palatino" w:hAnsi="Palatino"/>
        </w:rPr>
        <w:t xml:space="preserve"> and</w:t>
      </w:r>
      <w:r w:rsidRPr="00FA545F">
        <w:rPr>
          <w:rFonts w:ascii="Palatino" w:hAnsi="Palatino"/>
        </w:rPr>
        <w:t xml:space="preserve"> </w:t>
      </w:r>
      <w:r w:rsidR="00FA545F">
        <w:rPr>
          <w:rFonts w:ascii="Palatino" w:hAnsi="Palatino"/>
        </w:rPr>
        <w:t>practitioners</w:t>
      </w:r>
      <w:r w:rsidRPr="00FA545F">
        <w:rPr>
          <w:rFonts w:ascii="Palatino" w:hAnsi="Palatino"/>
        </w:rPr>
        <w:t xml:space="preserve"> to help specify </w:t>
      </w:r>
      <w:r w:rsidR="00BB4F45">
        <w:rPr>
          <w:rFonts w:ascii="Palatino" w:hAnsi="Palatino"/>
        </w:rPr>
        <w:t>relevant</w:t>
      </w:r>
      <w:r w:rsidR="00BB4F45" w:rsidRPr="00FA545F">
        <w:rPr>
          <w:rFonts w:ascii="Palatino" w:hAnsi="Palatino"/>
        </w:rPr>
        <w:t xml:space="preserve"> </w:t>
      </w:r>
      <w:r w:rsidRPr="00FA545F">
        <w:rPr>
          <w:rFonts w:ascii="Palatino" w:hAnsi="Palatino"/>
        </w:rPr>
        <w:t xml:space="preserve">Capstone projects. </w:t>
      </w:r>
      <w:r w:rsidR="00FA545F">
        <w:rPr>
          <w:rFonts w:ascii="Palatino" w:hAnsi="Palatino"/>
        </w:rPr>
        <w:t xml:space="preserve">A successful Capstone project will </w:t>
      </w:r>
      <w:r w:rsidR="003C3FB2">
        <w:rPr>
          <w:rFonts w:ascii="Palatino" w:hAnsi="Palatino"/>
        </w:rPr>
        <w:t xml:space="preserve">involve </w:t>
      </w:r>
      <w:r w:rsidR="00C1796A">
        <w:rPr>
          <w:rFonts w:ascii="Palatino" w:hAnsi="Palatino"/>
        </w:rPr>
        <w:t xml:space="preserve">building </w:t>
      </w:r>
      <w:r w:rsidR="003C3FB2">
        <w:rPr>
          <w:rFonts w:ascii="Palatino" w:hAnsi="Palatino"/>
        </w:rPr>
        <w:t>a mobile</w:t>
      </w:r>
      <w:r w:rsidR="00355043">
        <w:rPr>
          <w:rFonts w:ascii="Palatino" w:hAnsi="Palatino"/>
        </w:rPr>
        <w:t xml:space="preserve"> </w:t>
      </w:r>
      <w:r w:rsidR="00C1796A">
        <w:rPr>
          <w:rFonts w:ascii="Palatino" w:hAnsi="Palatino"/>
        </w:rPr>
        <w:t>a</w:t>
      </w:r>
      <w:r w:rsidR="00355043">
        <w:rPr>
          <w:rFonts w:ascii="Palatino" w:hAnsi="Palatino"/>
        </w:rPr>
        <w:t xml:space="preserve">pp that </w:t>
      </w:r>
      <w:r w:rsidR="00FA545F">
        <w:rPr>
          <w:rFonts w:ascii="Palatino" w:hAnsi="Palatino"/>
        </w:rPr>
        <w:t xml:space="preserve">will leverage </w:t>
      </w:r>
      <w:r w:rsidRPr="00FA545F">
        <w:rPr>
          <w:rFonts w:ascii="Palatino" w:hAnsi="Palatino"/>
        </w:rPr>
        <w:t xml:space="preserve">services running </w:t>
      </w:r>
      <w:r w:rsidR="00355043">
        <w:rPr>
          <w:rFonts w:ascii="Palatino" w:hAnsi="Palatino"/>
        </w:rPr>
        <w:t xml:space="preserve">in </w:t>
      </w:r>
      <w:r w:rsidR="003C3FB2">
        <w:rPr>
          <w:rFonts w:ascii="Palatino" w:hAnsi="Palatino"/>
        </w:rPr>
        <w:t xml:space="preserve">a </w:t>
      </w:r>
      <w:r w:rsidR="00355043">
        <w:rPr>
          <w:rFonts w:ascii="Palatino" w:hAnsi="Palatino"/>
        </w:rPr>
        <w:t>computing cloud</w:t>
      </w:r>
      <w:r w:rsidR="00355043" w:rsidRPr="00FA545F">
        <w:rPr>
          <w:rFonts w:ascii="Palatino" w:hAnsi="Palatino"/>
        </w:rPr>
        <w:t xml:space="preserve"> </w:t>
      </w:r>
      <w:r w:rsidR="00FA545F">
        <w:rPr>
          <w:rFonts w:ascii="Palatino" w:hAnsi="Palatino"/>
        </w:rPr>
        <w:t>access</w:t>
      </w:r>
      <w:r w:rsidR="003C3FB2">
        <w:rPr>
          <w:rFonts w:ascii="Palatino" w:hAnsi="Palatino"/>
        </w:rPr>
        <w:t>ed</w:t>
      </w:r>
      <w:r w:rsidRPr="00FA545F">
        <w:rPr>
          <w:rFonts w:ascii="Palatino" w:hAnsi="Palatino"/>
        </w:rPr>
        <w:t xml:space="preserve"> over the Internet</w:t>
      </w:r>
      <w:r w:rsidR="003C3FB2">
        <w:rPr>
          <w:rFonts w:ascii="Palatino" w:hAnsi="Palatino"/>
        </w:rPr>
        <w:t xml:space="preserve"> to support multiple users</w:t>
      </w:r>
      <w:r w:rsidRPr="00FA545F">
        <w:rPr>
          <w:rFonts w:ascii="Palatino" w:hAnsi="Palatino"/>
        </w:rPr>
        <w:t xml:space="preserve">. </w:t>
      </w:r>
    </w:p>
    <w:p w14:paraId="702B482A" w14:textId="7CCA551A" w:rsidR="00643A37" w:rsidRDefault="00DC6DCE" w:rsidP="00643A37">
      <w:pPr>
        <w:rPr>
          <w:rFonts w:ascii="Palatino" w:hAnsi="Palatino"/>
        </w:rPr>
      </w:pPr>
      <w:r>
        <w:rPr>
          <w:rFonts w:ascii="Palatino" w:hAnsi="Palatino"/>
        </w:rPr>
        <w:t xml:space="preserve">The MoCCA Capstone MOOC </w:t>
      </w:r>
      <w:r w:rsidR="00F25C47">
        <w:rPr>
          <w:rFonts w:ascii="Palatino" w:hAnsi="Palatino"/>
        </w:rPr>
        <w:t xml:space="preserve">will </w:t>
      </w:r>
      <w:r>
        <w:rPr>
          <w:rFonts w:ascii="Palatino" w:hAnsi="Palatino"/>
        </w:rPr>
        <w:t xml:space="preserve">offer students </w:t>
      </w:r>
      <w:r w:rsidR="00F25C47">
        <w:rPr>
          <w:rFonts w:ascii="Palatino" w:hAnsi="Palatino"/>
        </w:rPr>
        <w:t xml:space="preserve">multiple </w:t>
      </w:r>
      <w:r w:rsidR="00A72FAB" w:rsidRPr="00FA545F">
        <w:rPr>
          <w:rFonts w:ascii="Palatino" w:hAnsi="Palatino"/>
        </w:rPr>
        <w:t xml:space="preserve">projects </w:t>
      </w:r>
      <w:r w:rsidR="00FA545F">
        <w:rPr>
          <w:rFonts w:ascii="Palatino" w:hAnsi="Palatino"/>
        </w:rPr>
        <w:t xml:space="preserve">from which </w:t>
      </w:r>
      <w:r>
        <w:rPr>
          <w:rFonts w:ascii="Palatino" w:hAnsi="Palatino"/>
        </w:rPr>
        <w:t>to</w:t>
      </w:r>
      <w:r w:rsidRPr="00FA545F">
        <w:rPr>
          <w:rFonts w:ascii="Palatino" w:hAnsi="Palatino"/>
        </w:rPr>
        <w:t xml:space="preserve"> </w:t>
      </w:r>
      <w:r w:rsidR="00FA545F">
        <w:rPr>
          <w:rFonts w:ascii="Palatino" w:hAnsi="Palatino"/>
        </w:rPr>
        <w:t xml:space="preserve">choose. </w:t>
      </w:r>
      <w:r w:rsidR="00643A37" w:rsidRPr="00643A37">
        <w:rPr>
          <w:rFonts w:ascii="Palatino" w:eastAsia="Times New Roman" w:hAnsi="Palatino" w:cs="Courier New"/>
          <w:color w:val="000000"/>
          <w:szCs w:val="24"/>
        </w:rPr>
        <w:t xml:space="preserve">Each project will </w:t>
      </w:r>
      <w:r w:rsidR="00643A37">
        <w:rPr>
          <w:rFonts w:ascii="Palatino" w:eastAsia="Times New Roman" w:hAnsi="Palatino" w:cs="Courier New"/>
          <w:color w:val="000000"/>
          <w:szCs w:val="24"/>
        </w:rPr>
        <w:t xml:space="preserve">be </w:t>
      </w:r>
      <w:r w:rsidR="00E60DE9">
        <w:rPr>
          <w:rFonts w:ascii="Palatino" w:eastAsia="Times New Roman" w:hAnsi="Palatino" w:cs="Courier New"/>
          <w:color w:val="000000"/>
          <w:szCs w:val="24"/>
        </w:rPr>
        <w:t xml:space="preserve">described </w:t>
      </w:r>
      <w:r w:rsidR="00643A37">
        <w:rPr>
          <w:rFonts w:ascii="Palatino" w:eastAsia="Times New Roman" w:hAnsi="Palatino" w:cs="Courier New"/>
          <w:color w:val="000000"/>
          <w:szCs w:val="24"/>
        </w:rPr>
        <w:t xml:space="preserve">in </w:t>
      </w:r>
      <w:r w:rsidR="00643A37" w:rsidRPr="00643A37">
        <w:rPr>
          <w:rFonts w:ascii="Palatino" w:eastAsia="Times New Roman" w:hAnsi="Palatino" w:cs="Courier New"/>
          <w:color w:val="000000"/>
          <w:szCs w:val="24"/>
        </w:rPr>
        <w:t xml:space="preserve">a </w:t>
      </w:r>
      <w:r w:rsidR="00643A37">
        <w:rPr>
          <w:rFonts w:ascii="Palatino" w:eastAsia="Times New Roman" w:hAnsi="Palatino" w:cs="Courier New"/>
          <w:color w:val="000000"/>
          <w:szCs w:val="24"/>
        </w:rPr>
        <w:t xml:space="preserve">lightweight </w:t>
      </w:r>
      <w:r w:rsidR="00643A37" w:rsidRPr="00643A37">
        <w:rPr>
          <w:rFonts w:ascii="Palatino" w:eastAsia="Times New Roman" w:hAnsi="Palatino" w:cs="Courier New"/>
          <w:color w:val="000000"/>
          <w:szCs w:val="24"/>
        </w:rPr>
        <w:t xml:space="preserve">project specification. </w:t>
      </w:r>
      <w:r w:rsidR="00643A37">
        <w:rPr>
          <w:rFonts w:ascii="Palatino" w:hAnsi="Palatino"/>
        </w:rPr>
        <w:t xml:space="preserve">Each student will </w:t>
      </w:r>
      <w:r w:rsidR="009D6ADD">
        <w:rPr>
          <w:rFonts w:ascii="Palatino" w:hAnsi="Palatino"/>
        </w:rPr>
        <w:t xml:space="preserve">select one project to </w:t>
      </w:r>
      <w:r w:rsidR="00643A37">
        <w:rPr>
          <w:rFonts w:ascii="Palatino" w:hAnsi="Palatino"/>
        </w:rPr>
        <w:t xml:space="preserve">implement over roughly five weeks </w:t>
      </w:r>
      <w:r w:rsidR="00F25C47">
        <w:rPr>
          <w:rFonts w:ascii="Palatino" w:hAnsi="Palatino"/>
        </w:rPr>
        <w:t xml:space="preserve">working </w:t>
      </w:r>
      <w:r w:rsidR="009D6ADD">
        <w:rPr>
          <w:rFonts w:ascii="Palatino" w:hAnsi="Palatino"/>
        </w:rPr>
        <w:t xml:space="preserve">roughly </w:t>
      </w:r>
      <w:r w:rsidR="00F25C47">
        <w:rPr>
          <w:rFonts w:ascii="Palatino" w:hAnsi="Palatino"/>
        </w:rPr>
        <w:t>8-12</w:t>
      </w:r>
      <w:r w:rsidR="00A72FAB" w:rsidRPr="00FA545F">
        <w:rPr>
          <w:rFonts w:ascii="Palatino" w:hAnsi="Palatino"/>
        </w:rPr>
        <w:t xml:space="preserve"> hours per week</w:t>
      </w:r>
      <w:r w:rsidR="009D6ADD">
        <w:rPr>
          <w:rFonts w:ascii="Palatino" w:hAnsi="Palatino"/>
        </w:rPr>
        <w:t xml:space="preserve"> (though students are free to devote as much time as they’d like to the project)</w:t>
      </w:r>
      <w:r w:rsidR="00A72FAB" w:rsidRPr="00FA545F">
        <w:rPr>
          <w:rFonts w:ascii="Palatino" w:hAnsi="Palatino"/>
        </w:rPr>
        <w:t xml:space="preserve">. </w:t>
      </w:r>
      <w:r w:rsidR="00F25C47">
        <w:rPr>
          <w:rFonts w:ascii="Palatino" w:hAnsi="Palatino"/>
        </w:rPr>
        <w:t>Some project</w:t>
      </w:r>
      <w:r w:rsidR="009D6ADD">
        <w:rPr>
          <w:rFonts w:ascii="Palatino" w:hAnsi="Palatino"/>
        </w:rPr>
        <w:t xml:space="preserve"> specifications</w:t>
      </w:r>
      <w:r w:rsidR="00F25C47">
        <w:rPr>
          <w:rFonts w:ascii="Palatino" w:hAnsi="Palatino"/>
        </w:rPr>
        <w:t xml:space="preserve"> </w:t>
      </w:r>
      <w:r w:rsidR="009D6ADD">
        <w:rPr>
          <w:rFonts w:ascii="Palatino" w:hAnsi="Palatino"/>
        </w:rPr>
        <w:t xml:space="preserve">will be defined by </w:t>
      </w:r>
      <w:r w:rsidR="00F25C47">
        <w:rPr>
          <w:rFonts w:ascii="Palatino" w:hAnsi="Palatino"/>
        </w:rPr>
        <w:t xml:space="preserve">commercial </w:t>
      </w:r>
      <w:r w:rsidR="00A72FAB" w:rsidRPr="00FA545F">
        <w:rPr>
          <w:rFonts w:ascii="Palatino" w:hAnsi="Palatino"/>
        </w:rPr>
        <w:t>organizations</w:t>
      </w:r>
      <w:r w:rsidR="009D6ADD">
        <w:rPr>
          <w:rFonts w:ascii="Palatino" w:hAnsi="Palatino"/>
        </w:rPr>
        <w:t xml:space="preserve">, </w:t>
      </w:r>
      <w:r w:rsidR="007E3A04">
        <w:rPr>
          <w:rFonts w:ascii="Palatino" w:hAnsi="Palatino"/>
        </w:rPr>
        <w:t xml:space="preserve">which </w:t>
      </w:r>
      <w:r w:rsidR="00A72FAB" w:rsidRPr="00FA545F">
        <w:rPr>
          <w:rFonts w:ascii="Palatino" w:hAnsi="Palatino"/>
        </w:rPr>
        <w:t xml:space="preserve">will also provide </w:t>
      </w:r>
      <w:r w:rsidR="009D6ADD">
        <w:rPr>
          <w:rFonts w:ascii="Palatino" w:hAnsi="Palatino"/>
        </w:rPr>
        <w:t xml:space="preserve">some nominal </w:t>
      </w:r>
      <w:r w:rsidR="00643A37">
        <w:rPr>
          <w:rFonts w:ascii="Palatino" w:hAnsi="Palatino"/>
        </w:rPr>
        <w:t xml:space="preserve">engineering support, </w:t>
      </w:r>
      <w:r w:rsidR="009D6ADD">
        <w:rPr>
          <w:rFonts w:ascii="Palatino" w:hAnsi="Palatino"/>
        </w:rPr>
        <w:t>e.g.</w:t>
      </w:r>
      <w:r w:rsidR="00643A37">
        <w:rPr>
          <w:rFonts w:ascii="Palatino" w:hAnsi="Palatino"/>
        </w:rPr>
        <w:t xml:space="preserve">, </w:t>
      </w:r>
      <w:r w:rsidR="00A72FAB" w:rsidRPr="00FA545F">
        <w:rPr>
          <w:rFonts w:ascii="Palatino" w:hAnsi="Palatino"/>
        </w:rPr>
        <w:t xml:space="preserve">by holding </w:t>
      </w:r>
      <w:r w:rsidR="009D6ADD">
        <w:rPr>
          <w:rFonts w:ascii="Palatino" w:hAnsi="Palatino"/>
        </w:rPr>
        <w:t xml:space="preserve">virtual </w:t>
      </w:r>
      <w:r w:rsidR="00A72FAB" w:rsidRPr="00FA545F">
        <w:rPr>
          <w:rFonts w:ascii="Palatino" w:hAnsi="Palatino"/>
        </w:rPr>
        <w:t>office hours to answer project questions or by acting as review</w:t>
      </w:r>
      <w:r w:rsidR="00B7600E" w:rsidRPr="00FA545F">
        <w:rPr>
          <w:rFonts w:ascii="Palatino" w:hAnsi="Palatino"/>
        </w:rPr>
        <w:t xml:space="preserve">ers for some project </w:t>
      </w:r>
      <w:r w:rsidR="00A72FAB" w:rsidRPr="00FA545F">
        <w:rPr>
          <w:rFonts w:ascii="Palatino" w:hAnsi="Palatino"/>
        </w:rPr>
        <w:t>implement</w:t>
      </w:r>
      <w:r w:rsidR="00B7600E" w:rsidRPr="00FA545F">
        <w:rPr>
          <w:rFonts w:ascii="Palatino" w:hAnsi="Palatino"/>
        </w:rPr>
        <w:t>ations</w:t>
      </w:r>
      <w:r w:rsidR="00A72FAB" w:rsidRPr="00FA545F">
        <w:rPr>
          <w:rFonts w:ascii="Palatino" w:hAnsi="Palatino"/>
        </w:rPr>
        <w:t>.</w:t>
      </w:r>
      <w:r w:rsidR="00643A37">
        <w:rPr>
          <w:rFonts w:ascii="Palatino" w:hAnsi="Palatino"/>
        </w:rPr>
        <w:t xml:space="preserve"> </w:t>
      </w:r>
    </w:p>
    <w:p w14:paraId="477C75C8" w14:textId="6E806CBB" w:rsidR="00C07760" w:rsidRPr="00643A37" w:rsidRDefault="00AE6D52" w:rsidP="00643A37">
      <w:pPr>
        <w:rPr>
          <w:rFonts w:ascii="Palatino" w:hAnsi="Palatino"/>
        </w:rPr>
      </w:pPr>
      <w:r>
        <w:rPr>
          <w:rFonts w:ascii="Palatino" w:hAnsi="Palatino"/>
        </w:rPr>
        <w:t>As with the other MOOCs in the MoCCA Specialization, s</w:t>
      </w:r>
      <w:r w:rsidR="00643A37">
        <w:rPr>
          <w:rFonts w:ascii="Palatino" w:hAnsi="Palatino"/>
        </w:rPr>
        <w:t xml:space="preserve">tudents </w:t>
      </w:r>
      <w:r>
        <w:rPr>
          <w:rFonts w:ascii="Palatino" w:hAnsi="Palatino"/>
        </w:rPr>
        <w:t>can</w:t>
      </w:r>
      <w:r w:rsidR="00643A37">
        <w:rPr>
          <w:rFonts w:ascii="Palatino" w:hAnsi="Palatino"/>
        </w:rPr>
        <w:t xml:space="preserve"> post questions abou</w:t>
      </w:r>
      <w:r w:rsidR="00F25C47">
        <w:rPr>
          <w:rFonts w:ascii="Palatino" w:hAnsi="Palatino"/>
        </w:rPr>
        <w:t>t their project to</w:t>
      </w:r>
      <w:r w:rsidR="00643A37">
        <w:rPr>
          <w:rFonts w:ascii="Palatino" w:hAnsi="Palatino"/>
        </w:rPr>
        <w:t xml:space="preserve"> </w:t>
      </w:r>
      <w:r w:rsidR="00C07760" w:rsidRPr="00643A37">
        <w:rPr>
          <w:rFonts w:ascii="Palatino" w:eastAsia="Times New Roman" w:hAnsi="Palatino" w:cs="Courier New"/>
          <w:color w:val="000000"/>
          <w:szCs w:val="24"/>
        </w:rPr>
        <w:t>project</w:t>
      </w:r>
      <w:r w:rsidR="00643A37">
        <w:rPr>
          <w:rFonts w:ascii="Palatino" w:eastAsia="Times New Roman" w:hAnsi="Palatino" w:cs="Courier New"/>
          <w:color w:val="000000"/>
          <w:szCs w:val="24"/>
        </w:rPr>
        <w:t xml:space="preserve">-specific </w:t>
      </w:r>
      <w:r w:rsidR="00C07760" w:rsidRPr="00643A37">
        <w:rPr>
          <w:rFonts w:ascii="Palatino" w:eastAsia="Times New Roman" w:hAnsi="Palatino" w:cs="Courier New"/>
          <w:color w:val="000000"/>
          <w:szCs w:val="24"/>
        </w:rPr>
        <w:t>sub-forum</w:t>
      </w:r>
      <w:r w:rsidR="00F25C47">
        <w:rPr>
          <w:rFonts w:ascii="Palatino" w:eastAsia="Times New Roman" w:hAnsi="Palatino" w:cs="Courier New"/>
          <w:color w:val="000000"/>
          <w:szCs w:val="24"/>
        </w:rPr>
        <w:t>s</w:t>
      </w:r>
      <w:r w:rsidR="00C07760" w:rsidRPr="00643A37">
        <w:rPr>
          <w:rFonts w:ascii="Palatino" w:eastAsia="Times New Roman" w:hAnsi="Palatino" w:cs="Courier New"/>
          <w:color w:val="000000"/>
          <w:szCs w:val="24"/>
        </w:rPr>
        <w:t xml:space="preserve"> </w:t>
      </w:r>
      <w:r w:rsidR="00643A37">
        <w:rPr>
          <w:rFonts w:ascii="Palatino" w:eastAsia="Times New Roman" w:hAnsi="Palatino" w:cs="Courier New"/>
          <w:color w:val="000000"/>
          <w:szCs w:val="24"/>
        </w:rPr>
        <w:t xml:space="preserve">accessible from </w:t>
      </w:r>
      <w:r w:rsidR="00C07760" w:rsidRPr="00643A37">
        <w:rPr>
          <w:rFonts w:ascii="Palatino" w:eastAsia="Times New Roman" w:hAnsi="Palatino" w:cs="Courier New"/>
          <w:color w:val="000000"/>
          <w:szCs w:val="24"/>
        </w:rPr>
        <w:t xml:space="preserve">the </w:t>
      </w:r>
      <w:r w:rsidR="00643A37">
        <w:rPr>
          <w:rFonts w:ascii="Palatino" w:eastAsia="Times New Roman" w:hAnsi="Palatino" w:cs="Courier New"/>
          <w:color w:val="000000"/>
          <w:szCs w:val="24"/>
        </w:rPr>
        <w:t xml:space="preserve">Capstone </w:t>
      </w:r>
      <w:r w:rsidR="00C07760" w:rsidRPr="00643A37">
        <w:rPr>
          <w:rFonts w:ascii="Palatino" w:eastAsia="Times New Roman" w:hAnsi="Palatino" w:cs="Courier New"/>
          <w:color w:val="000000"/>
          <w:szCs w:val="24"/>
        </w:rPr>
        <w:t>course's online forum page</w:t>
      </w:r>
      <w:r w:rsidR="00F25C47">
        <w:rPr>
          <w:rFonts w:ascii="Palatino" w:eastAsia="Times New Roman" w:hAnsi="Palatino" w:cs="Courier New"/>
          <w:color w:val="000000"/>
          <w:szCs w:val="24"/>
        </w:rPr>
        <w:t>s</w:t>
      </w:r>
      <w:r w:rsidR="00C07760" w:rsidRPr="00643A37">
        <w:rPr>
          <w:rFonts w:ascii="Palatino" w:eastAsia="Times New Roman" w:hAnsi="Palatino" w:cs="Courier New"/>
          <w:color w:val="000000"/>
          <w:szCs w:val="24"/>
        </w:rPr>
        <w:t>.</w:t>
      </w:r>
      <w:r>
        <w:rPr>
          <w:rFonts w:ascii="Palatino" w:eastAsia="Times New Roman" w:hAnsi="Palatino" w:cs="Courier New"/>
          <w:color w:val="000000"/>
          <w:szCs w:val="24"/>
        </w:rPr>
        <w:t xml:space="preserve"> The instructors and members of the MoCCA community will provide feedback on the questions as time permits.</w:t>
      </w:r>
    </w:p>
    <w:p w14:paraId="0CBF63AF" w14:textId="77777777" w:rsidR="00A72FAB" w:rsidRPr="00FA545F" w:rsidRDefault="00A72FAB" w:rsidP="00B7600E">
      <w:pPr>
        <w:pStyle w:val="Heading2"/>
        <w:rPr>
          <w:rFonts w:ascii="Palatino" w:hAnsi="Palatino"/>
          <w:color w:val="auto"/>
        </w:rPr>
      </w:pPr>
      <w:r w:rsidRPr="00FA545F">
        <w:rPr>
          <w:rFonts w:ascii="Palatino" w:hAnsi="Palatino"/>
          <w:color w:val="auto"/>
        </w:rPr>
        <w:t xml:space="preserve">Basic Project Requirements </w:t>
      </w:r>
    </w:p>
    <w:p w14:paraId="255FE4E0" w14:textId="5FEAD036" w:rsidR="00A72FAB" w:rsidRPr="00FA545F" w:rsidRDefault="00643A37" w:rsidP="00643A37">
      <w:pPr>
        <w:spacing w:before="120"/>
        <w:rPr>
          <w:rFonts w:ascii="Palatino" w:hAnsi="Palatino"/>
        </w:rPr>
      </w:pPr>
      <w:r>
        <w:rPr>
          <w:rFonts w:ascii="Palatino" w:hAnsi="Palatino"/>
        </w:rPr>
        <w:t>As mentioned above, p</w:t>
      </w:r>
      <w:r w:rsidR="00A72FAB" w:rsidRPr="00FA545F">
        <w:rPr>
          <w:rFonts w:ascii="Palatino" w:hAnsi="Palatino"/>
        </w:rPr>
        <w:t xml:space="preserve">otential projects </w:t>
      </w:r>
      <w:r w:rsidR="00F25C47">
        <w:rPr>
          <w:rFonts w:ascii="Palatino" w:hAnsi="Palatino"/>
        </w:rPr>
        <w:t>must</w:t>
      </w:r>
      <w:r w:rsidR="00A72FAB" w:rsidRPr="00FA545F">
        <w:rPr>
          <w:rFonts w:ascii="Palatino" w:hAnsi="Palatino"/>
        </w:rPr>
        <w:t xml:space="preserve"> support multiple users and should leverage services running in the cloud. </w:t>
      </w:r>
      <w:r w:rsidR="00F25C47">
        <w:rPr>
          <w:rFonts w:ascii="Palatino" w:hAnsi="Palatino"/>
        </w:rPr>
        <w:t>Each project's specification</w:t>
      </w:r>
      <w:r w:rsidR="00A72FAB" w:rsidRPr="00FA545F">
        <w:rPr>
          <w:rFonts w:ascii="Palatino" w:hAnsi="Palatino"/>
        </w:rPr>
        <w:t xml:space="preserve"> </w:t>
      </w:r>
      <w:r>
        <w:rPr>
          <w:rFonts w:ascii="Palatino" w:hAnsi="Palatino"/>
        </w:rPr>
        <w:t xml:space="preserve">clearly </w:t>
      </w:r>
      <w:r w:rsidR="00A72FAB" w:rsidRPr="00FA545F">
        <w:rPr>
          <w:rFonts w:ascii="Palatino" w:hAnsi="Palatino"/>
        </w:rPr>
        <w:t>outline</w:t>
      </w:r>
      <w:r w:rsidR="00F25C47">
        <w:rPr>
          <w:rFonts w:ascii="Palatino" w:hAnsi="Palatino"/>
        </w:rPr>
        <w:t>s</w:t>
      </w:r>
      <w:r w:rsidR="00A72FAB" w:rsidRPr="00FA545F">
        <w:rPr>
          <w:rFonts w:ascii="Palatino" w:hAnsi="Palatino"/>
        </w:rPr>
        <w:t xml:space="preserve"> the app's intended </w:t>
      </w:r>
      <w:r>
        <w:rPr>
          <w:rFonts w:ascii="Palatino" w:hAnsi="Palatino"/>
        </w:rPr>
        <w:t xml:space="preserve">high-level </w:t>
      </w:r>
      <w:r w:rsidR="00A72FAB" w:rsidRPr="00FA545F">
        <w:rPr>
          <w:rFonts w:ascii="Palatino" w:hAnsi="Palatino"/>
        </w:rPr>
        <w:t xml:space="preserve">behavior, </w:t>
      </w:r>
      <w:r w:rsidR="00F25C47">
        <w:rPr>
          <w:rFonts w:ascii="Palatino" w:hAnsi="Palatino"/>
        </w:rPr>
        <w:t>yet</w:t>
      </w:r>
      <w:r>
        <w:rPr>
          <w:rFonts w:ascii="Palatino" w:hAnsi="Palatino"/>
        </w:rPr>
        <w:t xml:space="preserve"> </w:t>
      </w:r>
      <w:r w:rsidR="00F25C47">
        <w:rPr>
          <w:rFonts w:ascii="Palatino" w:hAnsi="Palatino"/>
        </w:rPr>
        <w:t>leaves</w:t>
      </w:r>
      <w:r>
        <w:rPr>
          <w:rFonts w:ascii="Palatino" w:hAnsi="Palatino"/>
        </w:rPr>
        <w:t xml:space="preserve"> </w:t>
      </w:r>
      <w:r w:rsidR="00B7600E" w:rsidRPr="00FA545F">
        <w:rPr>
          <w:rFonts w:ascii="Palatino" w:hAnsi="Palatino"/>
        </w:rPr>
        <w:t>substantial</w:t>
      </w:r>
      <w:r w:rsidR="00A72FAB" w:rsidRPr="00FA545F">
        <w:rPr>
          <w:rFonts w:ascii="Palatino" w:hAnsi="Palatino"/>
        </w:rPr>
        <w:t xml:space="preserve"> room for individual creativity. </w:t>
      </w:r>
      <w:r w:rsidR="00F25C47">
        <w:rPr>
          <w:rFonts w:ascii="Palatino" w:hAnsi="Palatino"/>
        </w:rPr>
        <w:t xml:space="preserve">Students will need to flesh out many important design and implementation details. </w:t>
      </w:r>
      <w:r w:rsidR="00D555F6">
        <w:rPr>
          <w:rFonts w:ascii="Palatino" w:hAnsi="Palatino"/>
        </w:rPr>
        <w:t>R</w:t>
      </w:r>
      <w:r w:rsidR="00A72FAB" w:rsidRPr="00FA545F">
        <w:rPr>
          <w:rFonts w:ascii="Palatino" w:hAnsi="Palatino"/>
        </w:rPr>
        <w:t xml:space="preserve">equirements </w:t>
      </w:r>
      <w:r w:rsidR="00D555F6">
        <w:rPr>
          <w:rFonts w:ascii="Palatino" w:hAnsi="Palatino"/>
        </w:rPr>
        <w:t xml:space="preserve">for all project specificiations in the Capstone MOOC </w:t>
      </w:r>
      <w:r w:rsidR="00A72FAB" w:rsidRPr="00FA545F">
        <w:rPr>
          <w:rFonts w:ascii="Palatino" w:hAnsi="Palatino"/>
        </w:rPr>
        <w:t>include</w:t>
      </w:r>
      <w:r w:rsidR="00D555F6">
        <w:rPr>
          <w:rFonts w:ascii="Palatino" w:hAnsi="Palatino"/>
        </w:rPr>
        <w:t xml:space="preserve"> the following</w:t>
      </w:r>
      <w:r w:rsidR="00A72FAB" w:rsidRPr="00FA545F">
        <w:rPr>
          <w:rFonts w:ascii="Palatino" w:hAnsi="Palatino"/>
        </w:rPr>
        <w:t>:</w:t>
      </w:r>
    </w:p>
    <w:p w14:paraId="6ADC36F8" w14:textId="77777777" w:rsidR="00A72FAB" w:rsidRPr="00FA545F" w:rsidRDefault="00B7600E" w:rsidP="00B7600E">
      <w:pPr>
        <w:pStyle w:val="ListParagraph"/>
        <w:numPr>
          <w:ilvl w:val="0"/>
          <w:numId w:val="4"/>
        </w:numPr>
        <w:rPr>
          <w:rFonts w:ascii="Palatino" w:hAnsi="Palatino"/>
        </w:rPr>
      </w:pPr>
      <w:r w:rsidRPr="00FA545F">
        <w:rPr>
          <w:rFonts w:ascii="Palatino" w:hAnsi="Palatino"/>
        </w:rPr>
        <w:t>Apps must s</w:t>
      </w:r>
      <w:r w:rsidR="00A72FAB" w:rsidRPr="00FA545F">
        <w:rPr>
          <w:rFonts w:ascii="Palatino" w:hAnsi="Palatino"/>
        </w:rPr>
        <w:t xml:space="preserve">upport multiple users </w:t>
      </w:r>
      <w:r w:rsidRPr="00FA545F">
        <w:rPr>
          <w:rFonts w:ascii="Palatino" w:hAnsi="Palatino"/>
        </w:rPr>
        <w:t>via individual user</w:t>
      </w:r>
      <w:r w:rsidR="00A72FAB" w:rsidRPr="00FA545F">
        <w:rPr>
          <w:rFonts w:ascii="Palatino" w:hAnsi="Palatino"/>
        </w:rPr>
        <w:t xml:space="preserve"> accounts</w:t>
      </w:r>
      <w:r w:rsidR="00643A37">
        <w:rPr>
          <w:rFonts w:ascii="Palatino" w:hAnsi="Palatino"/>
        </w:rPr>
        <w:t>. At least one user facing operation must be available only to authenticated</w:t>
      </w:r>
      <w:r w:rsidRPr="00FA545F">
        <w:rPr>
          <w:rFonts w:ascii="Palatino" w:hAnsi="Palatino"/>
        </w:rPr>
        <w:t xml:space="preserve"> </w:t>
      </w:r>
      <w:r w:rsidR="00643A37">
        <w:rPr>
          <w:rFonts w:ascii="Palatino" w:hAnsi="Palatino"/>
        </w:rPr>
        <w:t>users.</w:t>
      </w:r>
    </w:p>
    <w:p w14:paraId="1D35C0E1" w14:textId="77777777" w:rsidR="00A72FAB" w:rsidRPr="00FA545F" w:rsidRDefault="00643A37" w:rsidP="00B7600E">
      <w:pPr>
        <w:pStyle w:val="ListParagraph"/>
        <w:numPr>
          <w:ilvl w:val="0"/>
          <w:numId w:val="4"/>
        </w:numPr>
        <w:rPr>
          <w:rFonts w:ascii="Palatino" w:hAnsi="Palatino"/>
        </w:rPr>
      </w:pPr>
      <w:r>
        <w:rPr>
          <w:rFonts w:ascii="Palatino" w:hAnsi="Palatino"/>
        </w:rPr>
        <w:t xml:space="preserve">App implementations </w:t>
      </w:r>
      <w:r w:rsidR="00B7600E" w:rsidRPr="00FA545F">
        <w:rPr>
          <w:rFonts w:ascii="Palatino" w:hAnsi="Palatino"/>
        </w:rPr>
        <w:t>m</w:t>
      </w:r>
      <w:r w:rsidR="00A72FAB" w:rsidRPr="00FA545F">
        <w:rPr>
          <w:rFonts w:ascii="Palatino" w:hAnsi="Palatino"/>
        </w:rPr>
        <w:t xml:space="preserve">ust </w:t>
      </w:r>
      <w:r w:rsidR="00B7600E" w:rsidRPr="00FA545F">
        <w:rPr>
          <w:rFonts w:ascii="Palatino" w:hAnsi="Palatino"/>
        </w:rPr>
        <w:t xml:space="preserve">comprise </w:t>
      </w:r>
      <w:r w:rsidR="00A72FAB" w:rsidRPr="00FA545F">
        <w:rPr>
          <w:rFonts w:ascii="Palatino" w:hAnsi="Palatino"/>
        </w:rPr>
        <w:t xml:space="preserve">at least one instance of at least </w:t>
      </w:r>
      <w:r w:rsidR="00F25C47">
        <w:rPr>
          <w:rFonts w:ascii="Palatino" w:hAnsi="Palatino"/>
        </w:rPr>
        <w:t>two</w:t>
      </w:r>
      <w:r w:rsidR="00A72FAB" w:rsidRPr="00FA545F">
        <w:rPr>
          <w:rFonts w:ascii="Palatino" w:hAnsi="Palatino"/>
        </w:rPr>
        <w:t xml:space="preserve"> of the </w:t>
      </w:r>
      <w:r w:rsidR="00047889">
        <w:rPr>
          <w:rFonts w:ascii="Palatino" w:hAnsi="Palatino"/>
        </w:rPr>
        <w:t xml:space="preserve">following </w:t>
      </w:r>
      <w:r w:rsidR="00A72FAB" w:rsidRPr="00FA545F">
        <w:rPr>
          <w:rFonts w:ascii="Palatino" w:hAnsi="Palatino"/>
        </w:rPr>
        <w:t>four fundamental Android components: Activity, BroadcastReceiver, Service and Conte</w:t>
      </w:r>
      <w:r w:rsidR="00B7600E" w:rsidRPr="00FA545F">
        <w:rPr>
          <w:rFonts w:ascii="Palatino" w:hAnsi="Palatino"/>
        </w:rPr>
        <w:t>ntProvider</w:t>
      </w:r>
      <w:r w:rsidR="00DF56CD">
        <w:rPr>
          <w:rFonts w:ascii="Palatino" w:hAnsi="Palatino"/>
        </w:rPr>
        <w:t>.</w:t>
      </w:r>
    </w:p>
    <w:p w14:paraId="32354A16" w14:textId="77777777" w:rsidR="00A72FAB" w:rsidRPr="00FA545F" w:rsidRDefault="00B7600E" w:rsidP="00B7600E">
      <w:pPr>
        <w:pStyle w:val="ListParagraph"/>
        <w:numPr>
          <w:ilvl w:val="0"/>
          <w:numId w:val="4"/>
        </w:numPr>
        <w:rPr>
          <w:rFonts w:ascii="Palatino" w:hAnsi="Palatino"/>
        </w:rPr>
      </w:pPr>
      <w:r w:rsidRPr="00FA545F">
        <w:rPr>
          <w:rFonts w:ascii="Palatino" w:hAnsi="Palatino"/>
        </w:rPr>
        <w:t>Apps m</w:t>
      </w:r>
      <w:r w:rsidR="00A72FAB" w:rsidRPr="00FA545F">
        <w:rPr>
          <w:rFonts w:ascii="Palatino" w:hAnsi="Palatino"/>
        </w:rPr>
        <w:t>ust interact over the network via HTTP</w:t>
      </w:r>
      <w:r w:rsidR="00047889">
        <w:rPr>
          <w:rFonts w:ascii="Palatino" w:hAnsi="Palatino"/>
        </w:rPr>
        <w:t>,</w:t>
      </w:r>
      <w:r w:rsidR="00A72FAB" w:rsidRPr="00FA545F">
        <w:rPr>
          <w:rFonts w:ascii="Palatino" w:hAnsi="Palatino"/>
        </w:rPr>
        <w:t xml:space="preserve"> with at</w:t>
      </w:r>
      <w:r w:rsidR="00F25C47">
        <w:rPr>
          <w:rFonts w:ascii="Palatino" w:hAnsi="Palatino"/>
        </w:rPr>
        <w:t xml:space="preserve"> least one remotely-hosted Java</w:t>
      </w:r>
      <w:r w:rsidRPr="00FA545F">
        <w:rPr>
          <w:rFonts w:ascii="Palatino" w:hAnsi="Palatino"/>
        </w:rPr>
        <w:t xml:space="preserve"> </w:t>
      </w:r>
      <w:r w:rsidR="00A72FAB" w:rsidRPr="00FA545F">
        <w:rPr>
          <w:rFonts w:ascii="Palatino" w:hAnsi="Palatino"/>
        </w:rPr>
        <w:t>Spring</w:t>
      </w:r>
      <w:r w:rsidRPr="00FA545F">
        <w:rPr>
          <w:rFonts w:ascii="Palatino" w:hAnsi="Palatino"/>
        </w:rPr>
        <w:t>-</w:t>
      </w:r>
      <w:r w:rsidR="00A72FAB" w:rsidRPr="00FA545F">
        <w:rPr>
          <w:rFonts w:ascii="Palatino" w:hAnsi="Palatino"/>
        </w:rPr>
        <w:t>based service</w:t>
      </w:r>
      <w:r w:rsidRPr="00FA545F">
        <w:rPr>
          <w:rFonts w:ascii="Palatino" w:hAnsi="Palatino"/>
        </w:rPr>
        <w:t xml:space="preserve">. </w:t>
      </w:r>
    </w:p>
    <w:p w14:paraId="4167F95F" w14:textId="77777777" w:rsidR="00B7600E" w:rsidRPr="00FA545F" w:rsidRDefault="00B7600E" w:rsidP="00B7600E">
      <w:pPr>
        <w:pStyle w:val="ListParagraph"/>
        <w:numPr>
          <w:ilvl w:val="0"/>
          <w:numId w:val="4"/>
        </w:numPr>
        <w:rPr>
          <w:rFonts w:ascii="Palatino" w:hAnsi="Palatino"/>
        </w:rPr>
      </w:pPr>
      <w:r w:rsidRPr="00FA545F">
        <w:rPr>
          <w:rFonts w:ascii="Palatino" w:hAnsi="Palatino"/>
        </w:rPr>
        <w:t>At runtime apps must allow users</w:t>
      </w:r>
      <w:r w:rsidR="00A72FAB" w:rsidRPr="00FA545F">
        <w:rPr>
          <w:rFonts w:ascii="Palatino" w:hAnsi="Palatino"/>
        </w:rPr>
        <w:t xml:space="preserve"> to navigate between at least three different user interface screens. </w:t>
      </w:r>
    </w:p>
    <w:p w14:paraId="4CD68103" w14:textId="684D9899" w:rsidR="00A72FAB" w:rsidRPr="00FA545F" w:rsidRDefault="006459B7" w:rsidP="00B7600E">
      <w:pPr>
        <w:pStyle w:val="ListParagraph"/>
        <w:numPr>
          <w:ilvl w:val="1"/>
          <w:numId w:val="4"/>
        </w:numPr>
        <w:rPr>
          <w:rFonts w:ascii="Palatino" w:hAnsi="Palatino"/>
        </w:rPr>
      </w:pPr>
      <w:r>
        <w:rPr>
          <w:rFonts w:ascii="Palatino" w:hAnsi="Palatino"/>
        </w:rPr>
        <w:t>e.g.</w:t>
      </w:r>
      <w:r w:rsidR="00A72FAB" w:rsidRPr="00FA545F">
        <w:rPr>
          <w:rFonts w:ascii="Palatino" w:hAnsi="Palatino"/>
        </w:rPr>
        <w:t xml:space="preserve">, </w:t>
      </w:r>
      <w:r w:rsidR="00DF56CD">
        <w:rPr>
          <w:rFonts w:ascii="Palatino" w:hAnsi="Palatino"/>
        </w:rPr>
        <w:t xml:space="preserve">a hypothetical </w:t>
      </w:r>
      <w:r w:rsidR="00A72FAB" w:rsidRPr="00FA545F">
        <w:rPr>
          <w:rFonts w:ascii="Palatino" w:hAnsi="Palatino"/>
        </w:rPr>
        <w:t xml:space="preserve">email reader </w:t>
      </w:r>
      <w:r w:rsidR="00DF56CD">
        <w:rPr>
          <w:rFonts w:ascii="Palatino" w:hAnsi="Palatino"/>
        </w:rPr>
        <w:t xml:space="preserve">app </w:t>
      </w:r>
      <w:r w:rsidR="00A72FAB" w:rsidRPr="00FA545F">
        <w:rPr>
          <w:rFonts w:ascii="Palatino" w:hAnsi="Palatino"/>
        </w:rPr>
        <w:t xml:space="preserve">might have </w:t>
      </w:r>
      <w:r w:rsidR="00B7600E" w:rsidRPr="00FA545F">
        <w:rPr>
          <w:rFonts w:ascii="Palatino" w:hAnsi="Palatino"/>
        </w:rPr>
        <w:t>multiple screens, such as</w:t>
      </w:r>
      <w:r>
        <w:rPr>
          <w:rFonts w:ascii="Palatino" w:hAnsi="Palatino"/>
        </w:rPr>
        <w:t xml:space="preserve"> (1)</w:t>
      </w:r>
      <w:r w:rsidR="00B7600E" w:rsidRPr="00FA545F">
        <w:rPr>
          <w:rFonts w:ascii="Palatino" w:hAnsi="Palatino"/>
        </w:rPr>
        <w:t xml:space="preserve"> </w:t>
      </w:r>
      <w:r w:rsidR="00A72FAB" w:rsidRPr="00FA545F">
        <w:rPr>
          <w:rFonts w:ascii="Palatino" w:hAnsi="Palatino"/>
        </w:rPr>
        <w:t>a ListView showing all emails, </w:t>
      </w:r>
      <w:r>
        <w:rPr>
          <w:rFonts w:ascii="Palatino" w:hAnsi="Palatino"/>
        </w:rPr>
        <w:t xml:space="preserve">(2) </w:t>
      </w:r>
      <w:r w:rsidR="00A72FAB" w:rsidRPr="00FA545F">
        <w:rPr>
          <w:rFonts w:ascii="Palatino" w:hAnsi="Palatino"/>
        </w:rPr>
        <w:t xml:space="preserve">a detail View showing a single email, </w:t>
      </w:r>
      <w:r>
        <w:rPr>
          <w:rFonts w:ascii="Palatino" w:hAnsi="Palatino"/>
        </w:rPr>
        <w:t xml:space="preserve">(3) </w:t>
      </w:r>
      <w:r w:rsidR="00A72FAB" w:rsidRPr="00FA545F">
        <w:rPr>
          <w:rFonts w:ascii="Palatino" w:hAnsi="Palatino"/>
        </w:rPr>
        <w:t xml:space="preserve">a </w:t>
      </w:r>
      <w:r w:rsidR="00A72FAB" w:rsidRPr="00FA545F">
        <w:rPr>
          <w:rFonts w:ascii="Palatino" w:hAnsi="Palatino"/>
        </w:rPr>
        <w:lastRenderedPageBreak/>
        <w:t xml:space="preserve">compose view for creating new emails, and </w:t>
      </w:r>
      <w:r>
        <w:rPr>
          <w:rFonts w:ascii="Palatino" w:hAnsi="Palatino"/>
        </w:rPr>
        <w:t xml:space="preserve">(4) </w:t>
      </w:r>
      <w:r w:rsidR="00A72FAB" w:rsidRPr="00FA545F">
        <w:rPr>
          <w:rFonts w:ascii="Palatino" w:hAnsi="Palatino"/>
        </w:rPr>
        <w:t>a Settings view for providing information about the user's email account.</w:t>
      </w:r>
    </w:p>
    <w:p w14:paraId="5C201F36" w14:textId="680F9FC1" w:rsidR="00A72FAB" w:rsidRPr="00FA545F" w:rsidRDefault="00B7600E" w:rsidP="00B7600E">
      <w:pPr>
        <w:pStyle w:val="ListParagraph"/>
        <w:numPr>
          <w:ilvl w:val="0"/>
          <w:numId w:val="4"/>
        </w:numPr>
        <w:rPr>
          <w:rFonts w:ascii="Palatino" w:hAnsi="Palatino"/>
        </w:rPr>
      </w:pPr>
      <w:r w:rsidRPr="00FA545F">
        <w:rPr>
          <w:rFonts w:ascii="Palatino" w:hAnsi="Palatino"/>
        </w:rPr>
        <w:t>Apps m</w:t>
      </w:r>
      <w:r w:rsidR="00A72FAB" w:rsidRPr="00FA545F">
        <w:rPr>
          <w:rFonts w:ascii="Palatino" w:hAnsi="Palatino"/>
        </w:rPr>
        <w:t>ust use at least one advanced capability</w:t>
      </w:r>
      <w:r w:rsidR="001630C1">
        <w:rPr>
          <w:rFonts w:ascii="Palatino" w:hAnsi="Palatino"/>
        </w:rPr>
        <w:t xml:space="preserve"> or API</w:t>
      </w:r>
      <w:r w:rsidR="00A72FAB" w:rsidRPr="00FA545F">
        <w:rPr>
          <w:rFonts w:ascii="Palatino" w:hAnsi="Palatino"/>
        </w:rPr>
        <w:t xml:space="preserve"> </w:t>
      </w:r>
      <w:r w:rsidRPr="00FA545F">
        <w:rPr>
          <w:rFonts w:ascii="Palatino" w:hAnsi="Palatino"/>
        </w:rPr>
        <w:t>from the following list</w:t>
      </w:r>
      <w:r w:rsidR="00DF56CD">
        <w:rPr>
          <w:rFonts w:ascii="Palatino" w:hAnsi="Palatino"/>
        </w:rPr>
        <w:t xml:space="preserve"> covered in the </w:t>
      </w:r>
      <w:r w:rsidR="00A93AA5">
        <w:rPr>
          <w:rFonts w:ascii="Palatino" w:hAnsi="Palatino"/>
        </w:rPr>
        <w:t>MoCCA S</w:t>
      </w:r>
      <w:r w:rsidR="00DF56CD">
        <w:rPr>
          <w:rFonts w:ascii="Palatino" w:hAnsi="Palatino"/>
        </w:rPr>
        <w:t>pecialization</w:t>
      </w:r>
      <w:r w:rsidRPr="00FA545F">
        <w:rPr>
          <w:rFonts w:ascii="Palatino" w:hAnsi="Palatino"/>
        </w:rPr>
        <w:t xml:space="preserve">: multimedia capture, multimedia </w:t>
      </w:r>
      <w:r w:rsidR="00A72FAB" w:rsidRPr="00FA545F">
        <w:rPr>
          <w:rFonts w:ascii="Palatino" w:hAnsi="Palatino"/>
        </w:rPr>
        <w:t xml:space="preserve">playback, touch gestures, sensors, </w:t>
      </w:r>
      <w:r w:rsidR="00DF56CD">
        <w:rPr>
          <w:rFonts w:ascii="Palatino" w:hAnsi="Palatino"/>
        </w:rPr>
        <w:t xml:space="preserve">or </w:t>
      </w:r>
      <w:r w:rsidR="00A72FAB" w:rsidRPr="00FA545F">
        <w:rPr>
          <w:rFonts w:ascii="Palatino" w:hAnsi="Palatino"/>
        </w:rPr>
        <w:t>animation</w:t>
      </w:r>
      <w:r w:rsidR="00DF56CD">
        <w:rPr>
          <w:rFonts w:ascii="Palatino" w:hAnsi="Palatino"/>
        </w:rPr>
        <w:t xml:space="preserve">. Experienced students </w:t>
      </w:r>
      <w:r w:rsidR="008465DF">
        <w:rPr>
          <w:rFonts w:ascii="Palatino" w:hAnsi="Palatino"/>
        </w:rPr>
        <w:t>are welcome</w:t>
      </w:r>
      <w:r w:rsidR="00DF56CD">
        <w:rPr>
          <w:rFonts w:ascii="Palatino" w:hAnsi="Palatino"/>
        </w:rPr>
        <w:t xml:space="preserve"> to use other advanced capabilities not covered in the specialization, such as </w:t>
      </w:r>
      <w:r w:rsidR="001630C1">
        <w:rPr>
          <w:rFonts w:ascii="Palatino" w:hAnsi="Palatino"/>
        </w:rPr>
        <w:t>BlueT</w:t>
      </w:r>
      <w:r w:rsidR="00643A37">
        <w:rPr>
          <w:rFonts w:ascii="Palatino" w:hAnsi="Palatino"/>
        </w:rPr>
        <w:t xml:space="preserve">ooth or </w:t>
      </w:r>
      <w:r w:rsidR="001630C1">
        <w:rPr>
          <w:rFonts w:ascii="Palatino" w:hAnsi="Palatino"/>
        </w:rPr>
        <w:t>W</w:t>
      </w:r>
      <w:r w:rsidR="00643A37">
        <w:rPr>
          <w:rFonts w:ascii="Palatino" w:hAnsi="Palatino"/>
        </w:rPr>
        <w:t>ifi-</w:t>
      </w:r>
      <w:r w:rsidR="001630C1">
        <w:rPr>
          <w:rFonts w:ascii="Palatino" w:hAnsi="Palatino"/>
        </w:rPr>
        <w:t>D</w:t>
      </w:r>
      <w:r w:rsidR="00643A37">
        <w:rPr>
          <w:rFonts w:ascii="Palatino" w:hAnsi="Palatino"/>
        </w:rPr>
        <w:t xml:space="preserve">irect </w:t>
      </w:r>
      <w:r w:rsidR="001630C1">
        <w:rPr>
          <w:rFonts w:ascii="Palatino" w:hAnsi="Palatino"/>
        </w:rPr>
        <w:t xml:space="preserve">networking, push notifications, </w:t>
      </w:r>
      <w:r w:rsidRPr="00FA545F">
        <w:rPr>
          <w:rFonts w:ascii="Palatino" w:hAnsi="Palatino"/>
        </w:rPr>
        <w:t>or search</w:t>
      </w:r>
      <w:r w:rsidR="00A72FAB" w:rsidRPr="00FA545F">
        <w:rPr>
          <w:rFonts w:ascii="Palatino" w:hAnsi="Palatino"/>
        </w:rPr>
        <w:t>.</w:t>
      </w:r>
      <w:r w:rsidR="001630C1">
        <w:rPr>
          <w:rFonts w:ascii="Palatino" w:hAnsi="Palatino"/>
        </w:rPr>
        <w:t xml:space="preserve"> </w:t>
      </w:r>
      <w:r w:rsidR="008465DF">
        <w:rPr>
          <w:rFonts w:ascii="Palatino" w:hAnsi="Palatino"/>
        </w:rPr>
        <w:t xml:space="preserve">Moreover, </w:t>
      </w:r>
      <w:r w:rsidR="00DF56CD">
        <w:rPr>
          <w:rFonts w:ascii="Palatino" w:hAnsi="Palatino"/>
        </w:rPr>
        <w:t>projects</w:t>
      </w:r>
      <w:r w:rsidR="00513026">
        <w:rPr>
          <w:rFonts w:ascii="Palatino" w:hAnsi="Palatino"/>
        </w:rPr>
        <w:t xml:space="preserve"> specified by commercial organizations</w:t>
      </w:r>
      <w:r w:rsidR="00DF56CD">
        <w:rPr>
          <w:rFonts w:ascii="Palatino" w:hAnsi="Palatino"/>
        </w:rPr>
        <w:t xml:space="preserve"> may </w:t>
      </w:r>
      <w:r w:rsidR="00513026">
        <w:rPr>
          <w:rFonts w:ascii="Palatino" w:hAnsi="Palatino"/>
        </w:rPr>
        <w:t xml:space="preserve">require the use of </w:t>
      </w:r>
      <w:r w:rsidR="00DF56CD">
        <w:rPr>
          <w:rFonts w:ascii="Palatino" w:hAnsi="Palatino"/>
        </w:rPr>
        <w:t>a</w:t>
      </w:r>
      <w:r w:rsidR="001630C1">
        <w:rPr>
          <w:rFonts w:ascii="Palatino" w:hAnsi="Palatino"/>
        </w:rPr>
        <w:t xml:space="preserve">dditional </w:t>
      </w:r>
      <w:r w:rsidR="00513026">
        <w:rPr>
          <w:rFonts w:ascii="Palatino" w:hAnsi="Palatino"/>
        </w:rPr>
        <w:t>organization-</w:t>
      </w:r>
      <w:r w:rsidR="00DF56CD">
        <w:rPr>
          <w:rFonts w:ascii="Palatino" w:hAnsi="Palatino"/>
        </w:rPr>
        <w:t xml:space="preserve">specific </w:t>
      </w:r>
      <w:r w:rsidR="001630C1">
        <w:rPr>
          <w:rFonts w:ascii="Palatino" w:hAnsi="Palatino"/>
        </w:rPr>
        <w:t xml:space="preserve">APIs or features </w:t>
      </w:r>
      <w:r w:rsidR="00DF56CD">
        <w:rPr>
          <w:rFonts w:ascii="Palatino" w:hAnsi="Palatino"/>
        </w:rPr>
        <w:t xml:space="preserve">not covered in the </w:t>
      </w:r>
      <w:r w:rsidR="008465DF">
        <w:rPr>
          <w:rFonts w:ascii="Palatino" w:hAnsi="Palatino"/>
        </w:rPr>
        <w:t>MoCCA S</w:t>
      </w:r>
      <w:r w:rsidR="00DF56CD">
        <w:rPr>
          <w:rFonts w:ascii="Palatino" w:hAnsi="Palatino"/>
        </w:rPr>
        <w:t>pecialization</w:t>
      </w:r>
      <w:r w:rsidR="001630C1">
        <w:rPr>
          <w:rFonts w:ascii="Palatino" w:hAnsi="Palatino"/>
        </w:rPr>
        <w:t>.</w:t>
      </w:r>
      <w:r w:rsidR="00513026">
        <w:rPr>
          <w:rFonts w:ascii="Palatino" w:hAnsi="Palatino"/>
        </w:rPr>
        <w:t xml:space="preserve"> In these cases, relevant material will be provided by the specifying organization. </w:t>
      </w:r>
    </w:p>
    <w:p w14:paraId="575A53A0" w14:textId="77777777" w:rsidR="00A72FAB" w:rsidRDefault="00B7600E" w:rsidP="00B7600E">
      <w:pPr>
        <w:pStyle w:val="ListParagraph"/>
        <w:numPr>
          <w:ilvl w:val="0"/>
          <w:numId w:val="4"/>
        </w:numPr>
        <w:rPr>
          <w:rFonts w:ascii="Palatino" w:hAnsi="Palatino"/>
        </w:rPr>
      </w:pPr>
      <w:r w:rsidRPr="00FA545F">
        <w:rPr>
          <w:rFonts w:ascii="Palatino" w:hAnsi="Palatino"/>
        </w:rPr>
        <w:t>Apps m</w:t>
      </w:r>
      <w:r w:rsidR="00A72FAB" w:rsidRPr="00FA545F">
        <w:rPr>
          <w:rFonts w:ascii="Palatino" w:hAnsi="Palatino"/>
        </w:rPr>
        <w:t xml:space="preserve">ust support at least one operation </w:t>
      </w:r>
      <w:r w:rsidRPr="00FA545F">
        <w:rPr>
          <w:rFonts w:ascii="Palatino" w:hAnsi="Palatino"/>
        </w:rPr>
        <w:t xml:space="preserve">that is </w:t>
      </w:r>
      <w:r w:rsidR="00A72FAB" w:rsidRPr="00FA545F">
        <w:rPr>
          <w:rFonts w:ascii="Palatino" w:hAnsi="Palatino"/>
        </w:rPr>
        <w:t xml:space="preserve">performed </w:t>
      </w:r>
      <w:r w:rsidRPr="00FA545F">
        <w:rPr>
          <w:rFonts w:ascii="Palatino" w:hAnsi="Palatino"/>
        </w:rPr>
        <w:t xml:space="preserve">off the UI Thread in </w:t>
      </w:r>
      <w:r w:rsidR="00A72FAB" w:rsidRPr="00FA545F">
        <w:rPr>
          <w:rFonts w:ascii="Palatino" w:hAnsi="Palatino"/>
        </w:rPr>
        <w:t xml:space="preserve">one </w:t>
      </w:r>
      <w:r w:rsidRPr="00FA545F">
        <w:rPr>
          <w:rFonts w:ascii="Palatino" w:hAnsi="Palatino"/>
        </w:rPr>
        <w:t xml:space="preserve">or more </w:t>
      </w:r>
      <w:r w:rsidR="00A72FAB" w:rsidRPr="00FA545F">
        <w:rPr>
          <w:rFonts w:ascii="Palatino" w:hAnsi="Palatino"/>
        </w:rPr>
        <w:t>background Thread</w:t>
      </w:r>
      <w:r w:rsidR="00513026">
        <w:rPr>
          <w:rFonts w:ascii="Palatino" w:hAnsi="Palatino"/>
        </w:rPr>
        <w:t>s</w:t>
      </w:r>
      <w:r w:rsidR="00017383">
        <w:rPr>
          <w:rFonts w:ascii="Palatino" w:hAnsi="Palatino"/>
        </w:rPr>
        <w:t xml:space="preserve"> or a Thread pool</w:t>
      </w:r>
      <w:r w:rsidR="00513026">
        <w:rPr>
          <w:rFonts w:ascii="Palatino" w:hAnsi="Palatino"/>
        </w:rPr>
        <w:t>.</w:t>
      </w:r>
    </w:p>
    <w:p w14:paraId="3F470860" w14:textId="3A70A9C6" w:rsidR="00513026" w:rsidRPr="00FA545F" w:rsidRDefault="005E3B9B" w:rsidP="00B7600E">
      <w:pPr>
        <w:pStyle w:val="ListParagraph"/>
        <w:numPr>
          <w:ilvl w:val="0"/>
          <w:numId w:val="4"/>
        </w:numPr>
        <w:rPr>
          <w:rFonts w:ascii="Palatino" w:hAnsi="Palatino"/>
        </w:rPr>
      </w:pPr>
      <w:r>
        <w:rPr>
          <w:rFonts w:ascii="Palatino" w:hAnsi="Palatino"/>
        </w:rPr>
        <w:t>There may also be a</w:t>
      </w:r>
      <w:r w:rsidR="00513026">
        <w:rPr>
          <w:rFonts w:ascii="Palatino" w:hAnsi="Palatino"/>
        </w:rPr>
        <w:t>dditional project-specific requirements (e.g., required use of a particular project-specific API</w:t>
      </w:r>
      <w:r w:rsidR="00A15460">
        <w:rPr>
          <w:rFonts w:ascii="Palatino" w:hAnsi="Palatino"/>
        </w:rPr>
        <w:t xml:space="preserve"> or service</w:t>
      </w:r>
      <w:r w:rsidR="00513026">
        <w:rPr>
          <w:rFonts w:ascii="Palatino" w:hAnsi="Palatino"/>
        </w:rPr>
        <w:t>).</w:t>
      </w:r>
    </w:p>
    <w:p w14:paraId="23193041" w14:textId="77777777" w:rsidR="00A72FAB" w:rsidRPr="00FA545F" w:rsidRDefault="00B7600E" w:rsidP="00B7600E">
      <w:pPr>
        <w:pStyle w:val="Heading2"/>
        <w:rPr>
          <w:rFonts w:ascii="Palatino" w:hAnsi="Palatino"/>
          <w:color w:val="auto"/>
        </w:rPr>
      </w:pPr>
      <w:r w:rsidRPr="00FA545F">
        <w:rPr>
          <w:rFonts w:ascii="Palatino" w:hAnsi="Palatino"/>
          <w:color w:val="auto"/>
        </w:rPr>
        <w:t>Capstone Execution</w:t>
      </w:r>
    </w:p>
    <w:p w14:paraId="185CFE3D" w14:textId="67531243" w:rsidR="003103C7" w:rsidRPr="00AC2EC1" w:rsidRDefault="00C07760" w:rsidP="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Cs w:val="24"/>
        </w:rPr>
      </w:pPr>
      <w:r w:rsidRPr="00AC2EC1">
        <w:rPr>
          <w:rFonts w:ascii="Palatino" w:eastAsia="Times New Roman" w:hAnsi="Palatino" w:cs="Courier New"/>
          <w:color w:val="000000"/>
          <w:szCs w:val="24"/>
        </w:rPr>
        <w:t>The Capstone will start the week of Oct. 5</w:t>
      </w:r>
      <w:r w:rsidRPr="00AC2EC1">
        <w:rPr>
          <w:rFonts w:ascii="Palatino" w:eastAsia="Times New Roman" w:hAnsi="Palatino" w:cs="Courier New"/>
          <w:color w:val="000000"/>
          <w:szCs w:val="24"/>
          <w:vertAlign w:val="superscript"/>
        </w:rPr>
        <w:t>th</w:t>
      </w:r>
      <w:r w:rsidR="006E718F">
        <w:rPr>
          <w:rFonts w:ascii="Palatino" w:eastAsia="Times New Roman" w:hAnsi="Palatino" w:cs="Courier New"/>
          <w:color w:val="000000"/>
          <w:szCs w:val="24"/>
        </w:rPr>
        <w:t xml:space="preserve">, </w:t>
      </w:r>
      <w:r w:rsidR="00B7600E" w:rsidRPr="00AC2EC1">
        <w:rPr>
          <w:rFonts w:ascii="Palatino" w:eastAsia="Times New Roman" w:hAnsi="Palatino" w:cs="Courier New"/>
          <w:color w:val="000000"/>
          <w:szCs w:val="24"/>
        </w:rPr>
        <w:t>run</w:t>
      </w:r>
      <w:r w:rsidR="00513026">
        <w:rPr>
          <w:rFonts w:ascii="Palatino" w:eastAsia="Times New Roman" w:hAnsi="Palatino" w:cs="Courier New"/>
          <w:color w:val="000000"/>
          <w:szCs w:val="24"/>
        </w:rPr>
        <w:t>s</w:t>
      </w:r>
      <w:r w:rsidR="00B7600E" w:rsidRPr="00AC2EC1">
        <w:rPr>
          <w:rFonts w:ascii="Palatino" w:eastAsia="Times New Roman" w:hAnsi="Palatino" w:cs="Courier New"/>
          <w:color w:val="000000"/>
          <w:szCs w:val="24"/>
        </w:rPr>
        <w:t xml:space="preserve"> five</w:t>
      </w:r>
      <w:r w:rsidR="003103C7" w:rsidRPr="00AC2EC1">
        <w:rPr>
          <w:rFonts w:ascii="Palatino" w:eastAsia="Times New Roman" w:hAnsi="Palatino" w:cs="Courier New"/>
          <w:color w:val="000000"/>
          <w:szCs w:val="24"/>
        </w:rPr>
        <w:t xml:space="preserve"> weeks</w:t>
      </w:r>
      <w:r w:rsidR="006E718F">
        <w:rPr>
          <w:rFonts w:ascii="Palatino" w:eastAsia="Times New Roman" w:hAnsi="Palatino" w:cs="Courier New"/>
          <w:color w:val="000000"/>
          <w:szCs w:val="24"/>
        </w:rPr>
        <w:t>,</w:t>
      </w:r>
      <w:r w:rsidR="003103C7" w:rsidRPr="00AC2EC1">
        <w:rPr>
          <w:rFonts w:ascii="Palatino" w:eastAsia="Times New Roman" w:hAnsi="Palatino" w:cs="Courier New"/>
          <w:color w:val="000000"/>
          <w:szCs w:val="24"/>
        </w:rPr>
        <w:t xml:space="preserve"> </w:t>
      </w:r>
      <w:r w:rsidR="00B7600E" w:rsidRPr="00AC2EC1">
        <w:rPr>
          <w:rFonts w:ascii="Palatino" w:eastAsia="Times New Roman" w:hAnsi="Palatino" w:cs="Courier New"/>
          <w:color w:val="000000"/>
          <w:szCs w:val="24"/>
        </w:rPr>
        <w:t>and include</w:t>
      </w:r>
      <w:r w:rsidR="00513026">
        <w:rPr>
          <w:rFonts w:ascii="Palatino" w:eastAsia="Times New Roman" w:hAnsi="Palatino" w:cs="Courier New"/>
          <w:color w:val="000000"/>
          <w:szCs w:val="24"/>
        </w:rPr>
        <w:t>s</w:t>
      </w:r>
      <w:r w:rsidR="00B7600E" w:rsidRPr="00AC2EC1">
        <w:rPr>
          <w:rFonts w:ascii="Palatino" w:eastAsia="Times New Roman" w:hAnsi="Palatino" w:cs="Courier New"/>
          <w:color w:val="000000"/>
          <w:szCs w:val="24"/>
        </w:rPr>
        <w:t xml:space="preserve"> two</w:t>
      </w:r>
      <w:r w:rsidR="003103C7" w:rsidRPr="00AC2EC1">
        <w:rPr>
          <w:rFonts w:ascii="Palatino" w:eastAsia="Times New Roman" w:hAnsi="Palatino" w:cs="Courier New"/>
          <w:color w:val="000000"/>
          <w:szCs w:val="24"/>
        </w:rPr>
        <w:t xml:space="preserve"> Peer Assessment activities</w:t>
      </w:r>
      <w:r w:rsidR="00CF3ADE" w:rsidRPr="00AC2EC1">
        <w:rPr>
          <w:rFonts w:ascii="Palatino" w:eastAsia="Times New Roman" w:hAnsi="Palatino" w:cs="Courier New"/>
          <w:color w:val="000000"/>
          <w:szCs w:val="24"/>
        </w:rPr>
        <w:t>. The first Peer Assessment will occur the week of Oct. 19</w:t>
      </w:r>
      <w:r w:rsidR="00CF3ADE" w:rsidRPr="00AC2EC1">
        <w:rPr>
          <w:rFonts w:ascii="Palatino" w:eastAsia="Times New Roman" w:hAnsi="Palatino" w:cs="Courier New"/>
          <w:color w:val="000000"/>
          <w:szCs w:val="24"/>
          <w:vertAlign w:val="superscript"/>
        </w:rPr>
        <w:t>th</w:t>
      </w:r>
      <w:r w:rsidR="00CF3ADE" w:rsidRPr="00AC2EC1">
        <w:rPr>
          <w:rFonts w:ascii="Palatino" w:eastAsia="Times New Roman" w:hAnsi="Palatino" w:cs="Courier New"/>
          <w:color w:val="000000"/>
          <w:szCs w:val="24"/>
        </w:rPr>
        <w:t>, with the goal of ensuring</w:t>
      </w:r>
      <w:r w:rsidR="003103C7" w:rsidRPr="00AC2EC1">
        <w:rPr>
          <w:rFonts w:ascii="Palatino" w:eastAsia="Times New Roman" w:hAnsi="Palatino" w:cs="Courier New"/>
          <w:color w:val="000000"/>
          <w:szCs w:val="24"/>
        </w:rPr>
        <w:t xml:space="preserve"> </w:t>
      </w:r>
      <w:r w:rsidR="001630C1" w:rsidRPr="00AC2EC1">
        <w:rPr>
          <w:rFonts w:ascii="Palatino" w:eastAsia="Times New Roman" w:hAnsi="Palatino" w:cs="Courier New"/>
          <w:color w:val="000000"/>
          <w:szCs w:val="24"/>
        </w:rPr>
        <w:t xml:space="preserve">that </w:t>
      </w:r>
      <w:r w:rsidR="003103C7" w:rsidRPr="00AC2EC1">
        <w:rPr>
          <w:rFonts w:ascii="Palatino" w:eastAsia="Times New Roman" w:hAnsi="Palatino" w:cs="Courier New"/>
          <w:color w:val="000000"/>
          <w:szCs w:val="24"/>
        </w:rPr>
        <w:t>each student has an acceptable project</w:t>
      </w:r>
      <w:r w:rsidR="00BD2043">
        <w:rPr>
          <w:rFonts w:ascii="Palatino" w:eastAsia="Times New Roman" w:hAnsi="Palatino" w:cs="Courier New"/>
          <w:color w:val="000000"/>
          <w:szCs w:val="24"/>
        </w:rPr>
        <w:t xml:space="preserve"> design and</w:t>
      </w:r>
      <w:r w:rsidR="003103C7" w:rsidRPr="00AC2EC1">
        <w:rPr>
          <w:rFonts w:ascii="Palatino" w:eastAsia="Times New Roman" w:hAnsi="Palatino" w:cs="Courier New"/>
          <w:color w:val="000000"/>
          <w:szCs w:val="24"/>
        </w:rPr>
        <w:t xml:space="preserve"> </w:t>
      </w:r>
      <w:r w:rsidR="001630C1" w:rsidRPr="00AC2EC1">
        <w:rPr>
          <w:rFonts w:ascii="Palatino" w:eastAsia="Times New Roman" w:hAnsi="Palatino" w:cs="Courier New"/>
          <w:color w:val="000000"/>
          <w:szCs w:val="24"/>
        </w:rPr>
        <w:t xml:space="preserve">implementation </w:t>
      </w:r>
      <w:r w:rsidR="00BD2043">
        <w:rPr>
          <w:rFonts w:ascii="Palatino" w:eastAsia="Times New Roman" w:hAnsi="Palatino" w:cs="Courier New"/>
          <w:color w:val="000000"/>
          <w:szCs w:val="24"/>
        </w:rPr>
        <w:t>plan</w:t>
      </w:r>
      <w:r w:rsidR="00CF3ADE" w:rsidRPr="00AC2EC1">
        <w:rPr>
          <w:rFonts w:ascii="Palatino" w:eastAsia="Times New Roman" w:hAnsi="Palatino" w:cs="Courier New"/>
          <w:color w:val="000000"/>
          <w:szCs w:val="24"/>
        </w:rPr>
        <w:t>.  The second P</w:t>
      </w:r>
      <w:r w:rsidR="003103C7" w:rsidRPr="00AC2EC1">
        <w:rPr>
          <w:rFonts w:ascii="Palatino" w:eastAsia="Times New Roman" w:hAnsi="Palatino" w:cs="Courier New"/>
          <w:color w:val="000000"/>
          <w:szCs w:val="24"/>
        </w:rPr>
        <w:t xml:space="preserve">eer </w:t>
      </w:r>
      <w:r w:rsidR="00CF3ADE" w:rsidRPr="00AC2EC1">
        <w:rPr>
          <w:rFonts w:ascii="Palatino" w:eastAsia="Times New Roman" w:hAnsi="Palatino" w:cs="Courier New"/>
          <w:color w:val="000000"/>
          <w:szCs w:val="24"/>
        </w:rPr>
        <w:t>Assessment will start the week of Nov. 16</w:t>
      </w:r>
      <w:r w:rsidR="00CF3ADE" w:rsidRPr="00AC2EC1">
        <w:rPr>
          <w:rFonts w:ascii="Palatino" w:eastAsia="Times New Roman" w:hAnsi="Palatino" w:cs="Courier New"/>
          <w:color w:val="000000"/>
          <w:szCs w:val="24"/>
          <w:vertAlign w:val="superscript"/>
        </w:rPr>
        <w:t>th</w:t>
      </w:r>
      <w:r w:rsidR="00CF3ADE" w:rsidRPr="00AC2EC1">
        <w:rPr>
          <w:rFonts w:ascii="Palatino" w:eastAsia="Times New Roman" w:hAnsi="Palatino" w:cs="Courier New"/>
          <w:color w:val="000000"/>
          <w:szCs w:val="24"/>
        </w:rPr>
        <w:t>, with the goal of ensuring</w:t>
      </w:r>
      <w:r w:rsidR="003103C7" w:rsidRPr="00AC2EC1">
        <w:rPr>
          <w:rFonts w:ascii="Palatino" w:eastAsia="Times New Roman" w:hAnsi="Palatino" w:cs="Courier New"/>
          <w:color w:val="000000"/>
          <w:szCs w:val="24"/>
        </w:rPr>
        <w:t xml:space="preserve"> that each student </w:t>
      </w:r>
      <w:r w:rsidR="00757C2A" w:rsidRPr="00AC2EC1">
        <w:rPr>
          <w:rFonts w:ascii="Palatino" w:eastAsia="Times New Roman" w:hAnsi="Palatino" w:cs="Courier New"/>
          <w:color w:val="000000"/>
          <w:szCs w:val="24"/>
        </w:rPr>
        <w:t>has</w:t>
      </w:r>
      <w:r w:rsidR="003103C7" w:rsidRPr="00AC2EC1">
        <w:rPr>
          <w:rFonts w:ascii="Palatino" w:eastAsia="Times New Roman" w:hAnsi="Palatino" w:cs="Courier New"/>
          <w:color w:val="000000"/>
          <w:szCs w:val="24"/>
        </w:rPr>
        <w:t xml:space="preserve"> a working project</w:t>
      </w:r>
      <w:r w:rsidR="00757C2A" w:rsidRPr="00AC2EC1">
        <w:rPr>
          <w:rFonts w:ascii="Palatino" w:eastAsia="Times New Roman" w:hAnsi="Palatino" w:cs="Courier New"/>
          <w:color w:val="000000"/>
          <w:szCs w:val="24"/>
        </w:rPr>
        <w:t xml:space="preserve">, </w:t>
      </w:r>
      <w:r w:rsidRPr="00AC2EC1">
        <w:rPr>
          <w:rFonts w:ascii="Palatino" w:eastAsia="Times New Roman" w:hAnsi="Palatino" w:cs="Courier New"/>
          <w:color w:val="000000"/>
          <w:szCs w:val="24"/>
        </w:rPr>
        <w:t>which they will demonstrate in</w:t>
      </w:r>
      <w:r w:rsidR="00757C2A" w:rsidRPr="00AC2EC1">
        <w:rPr>
          <w:rFonts w:ascii="Palatino" w:eastAsia="Times New Roman" w:hAnsi="Palatino" w:cs="Courier New"/>
          <w:color w:val="000000"/>
          <w:szCs w:val="24"/>
        </w:rPr>
        <w:t xml:space="preserve"> several </w:t>
      </w:r>
      <w:r w:rsidRPr="00AC2EC1">
        <w:rPr>
          <w:rFonts w:ascii="Palatino" w:eastAsia="Times New Roman" w:hAnsi="Palatino" w:cs="Courier New"/>
          <w:color w:val="000000"/>
          <w:szCs w:val="24"/>
        </w:rPr>
        <w:t xml:space="preserve">ways </w:t>
      </w:r>
      <w:r w:rsidR="00757C2A" w:rsidRPr="00AC2EC1">
        <w:rPr>
          <w:rFonts w:ascii="Palatino" w:eastAsia="Times New Roman" w:hAnsi="Palatino" w:cs="Courier New"/>
          <w:color w:val="000000"/>
          <w:szCs w:val="24"/>
        </w:rPr>
        <w:t>outlined below.</w:t>
      </w:r>
      <w:r w:rsidR="00513026">
        <w:rPr>
          <w:rFonts w:ascii="Palatino" w:eastAsia="Times New Roman" w:hAnsi="Palatino" w:cs="Courier New"/>
          <w:color w:val="000000"/>
          <w:szCs w:val="24"/>
        </w:rPr>
        <w:t xml:space="preserve"> </w:t>
      </w:r>
      <w:r w:rsidR="00513026" w:rsidRPr="00AC2EC1">
        <w:rPr>
          <w:rFonts w:ascii="Palatino" w:eastAsia="Times New Roman" w:hAnsi="Palatino" w:cs="Courier New"/>
          <w:color w:val="000000"/>
          <w:szCs w:val="24"/>
        </w:rPr>
        <w:t xml:space="preserve">Each student will </w:t>
      </w:r>
      <w:r w:rsidR="00513026">
        <w:rPr>
          <w:rFonts w:ascii="Palatino" w:eastAsia="Times New Roman" w:hAnsi="Palatino" w:cs="Courier New"/>
          <w:color w:val="000000"/>
          <w:szCs w:val="24"/>
        </w:rPr>
        <w:t>select</w:t>
      </w:r>
      <w:r w:rsidR="00513026" w:rsidRPr="00AC2EC1">
        <w:rPr>
          <w:rFonts w:ascii="Palatino" w:eastAsia="Times New Roman" w:hAnsi="Palatino" w:cs="Courier New"/>
          <w:color w:val="000000"/>
          <w:szCs w:val="24"/>
        </w:rPr>
        <w:t xml:space="preserve"> </w:t>
      </w:r>
      <w:r w:rsidR="00513026">
        <w:rPr>
          <w:rFonts w:ascii="Palatino" w:eastAsia="Times New Roman" w:hAnsi="Palatino" w:cs="Courier New"/>
          <w:color w:val="000000"/>
          <w:szCs w:val="24"/>
        </w:rPr>
        <w:t xml:space="preserve">one </w:t>
      </w:r>
      <w:r w:rsidR="00513026" w:rsidRPr="00AC2EC1">
        <w:rPr>
          <w:rFonts w:ascii="Palatino" w:eastAsia="Times New Roman" w:hAnsi="Palatino" w:cs="Courier New"/>
          <w:color w:val="000000"/>
          <w:szCs w:val="24"/>
        </w:rPr>
        <w:t>Capstone project specification</w:t>
      </w:r>
      <w:r w:rsidR="00503170">
        <w:rPr>
          <w:rFonts w:ascii="Palatino" w:eastAsia="Times New Roman" w:hAnsi="Palatino" w:cs="Courier New"/>
          <w:color w:val="000000"/>
          <w:szCs w:val="24"/>
        </w:rPr>
        <w:t xml:space="preserve"> to implement</w:t>
      </w:r>
      <w:r w:rsidR="00513026">
        <w:rPr>
          <w:rFonts w:ascii="Palatino" w:eastAsia="Times New Roman" w:hAnsi="Palatino" w:cs="Courier New"/>
          <w:color w:val="000000"/>
          <w:szCs w:val="24"/>
        </w:rPr>
        <w:t xml:space="preserve"> from the list provided</w:t>
      </w:r>
      <w:r w:rsidR="00503170">
        <w:rPr>
          <w:rFonts w:ascii="Palatino" w:eastAsia="Times New Roman" w:hAnsi="Palatino" w:cs="Courier New"/>
          <w:color w:val="000000"/>
          <w:szCs w:val="24"/>
        </w:rPr>
        <w:t xml:space="preserve"> by the instructors</w:t>
      </w:r>
      <w:r w:rsidR="00513026" w:rsidRPr="00AC2EC1">
        <w:rPr>
          <w:rFonts w:ascii="Palatino" w:eastAsia="Times New Roman" w:hAnsi="Palatino" w:cs="Courier New"/>
          <w:color w:val="000000"/>
          <w:szCs w:val="24"/>
        </w:rPr>
        <w:t>.</w:t>
      </w:r>
    </w:p>
    <w:p w14:paraId="42922EB8" w14:textId="77777777" w:rsidR="003103C7" w:rsidRPr="00FA545F" w:rsidRDefault="003103C7" w:rsidP="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 w:val="24"/>
          <w:szCs w:val="24"/>
        </w:rPr>
      </w:pPr>
    </w:p>
    <w:p w14:paraId="7D172A66" w14:textId="77777777" w:rsidR="003103C7" w:rsidRPr="00FA545F" w:rsidRDefault="003103C7" w:rsidP="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b/>
          <w:color w:val="000000"/>
          <w:sz w:val="24"/>
          <w:szCs w:val="24"/>
        </w:rPr>
      </w:pPr>
      <w:r w:rsidRPr="00FA545F">
        <w:rPr>
          <w:rFonts w:ascii="Palatino" w:eastAsia="Times New Roman" w:hAnsi="Palatino" w:cs="Courier New"/>
          <w:b/>
          <w:color w:val="000000"/>
          <w:sz w:val="24"/>
          <w:szCs w:val="24"/>
        </w:rPr>
        <w:t xml:space="preserve">Peer Assessment #1 </w:t>
      </w:r>
    </w:p>
    <w:p w14:paraId="7CC277EC" w14:textId="77777777" w:rsidR="003103C7" w:rsidRPr="00FA545F" w:rsidRDefault="003103C7" w:rsidP="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 w:val="24"/>
          <w:szCs w:val="24"/>
        </w:rPr>
      </w:pPr>
    </w:p>
    <w:p w14:paraId="4B7F9617" w14:textId="5A465AC8" w:rsidR="003103C7" w:rsidRPr="00AC2EC1" w:rsidRDefault="00513026" w:rsidP="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Cs w:val="24"/>
        </w:rPr>
      </w:pPr>
      <w:r>
        <w:rPr>
          <w:rFonts w:ascii="Palatino" w:eastAsia="Times New Roman" w:hAnsi="Palatino" w:cs="Courier New"/>
          <w:color w:val="000000"/>
          <w:szCs w:val="24"/>
        </w:rPr>
        <w:t xml:space="preserve">At the beginning of the </w:t>
      </w:r>
      <w:r w:rsidR="00AF27FC">
        <w:rPr>
          <w:rFonts w:ascii="Palatino" w:eastAsia="Times New Roman" w:hAnsi="Palatino" w:cs="Courier New"/>
          <w:color w:val="000000"/>
          <w:szCs w:val="24"/>
        </w:rPr>
        <w:t>Capstone MOOC</w:t>
      </w:r>
      <w:r>
        <w:rPr>
          <w:rFonts w:ascii="Palatino" w:eastAsia="Times New Roman" w:hAnsi="Palatino" w:cs="Courier New"/>
          <w:color w:val="000000"/>
          <w:szCs w:val="24"/>
        </w:rPr>
        <w:t>, t</w:t>
      </w:r>
      <w:r w:rsidRPr="00AC2EC1">
        <w:rPr>
          <w:rFonts w:ascii="Palatino" w:eastAsia="Times New Roman" w:hAnsi="Palatino" w:cs="Courier New"/>
          <w:color w:val="000000"/>
          <w:szCs w:val="24"/>
        </w:rPr>
        <w:t xml:space="preserve">he </w:t>
      </w:r>
      <w:r w:rsidR="00351C83">
        <w:rPr>
          <w:rFonts w:ascii="Palatino" w:eastAsia="Times New Roman" w:hAnsi="Palatino" w:cs="Courier New"/>
          <w:color w:val="000000"/>
          <w:szCs w:val="24"/>
        </w:rPr>
        <w:t>instructors</w:t>
      </w:r>
      <w:r w:rsidRPr="00AC2EC1">
        <w:rPr>
          <w:rFonts w:ascii="Palatino" w:eastAsia="Times New Roman" w:hAnsi="Palatino" w:cs="Courier New"/>
          <w:color w:val="000000"/>
          <w:szCs w:val="24"/>
        </w:rPr>
        <w:t xml:space="preserve"> will provide a rubric listing project requirements</w:t>
      </w:r>
      <w:r>
        <w:rPr>
          <w:rFonts w:ascii="Palatino" w:eastAsia="Times New Roman" w:hAnsi="Palatino" w:cs="Courier New"/>
          <w:color w:val="000000"/>
          <w:szCs w:val="24"/>
        </w:rPr>
        <w:t xml:space="preserve"> </w:t>
      </w:r>
      <w:r w:rsidR="004E00C8">
        <w:rPr>
          <w:rFonts w:ascii="Palatino" w:eastAsia="Times New Roman" w:hAnsi="Palatino" w:cs="Courier New"/>
          <w:color w:val="000000"/>
          <w:szCs w:val="24"/>
        </w:rPr>
        <w:t xml:space="preserve">that will </w:t>
      </w:r>
      <w:r>
        <w:rPr>
          <w:rFonts w:ascii="Palatino" w:eastAsia="Times New Roman" w:hAnsi="Palatino" w:cs="Courier New"/>
          <w:color w:val="000000"/>
          <w:szCs w:val="24"/>
        </w:rPr>
        <w:t xml:space="preserve">be </w:t>
      </w:r>
      <w:r w:rsidR="0028576D">
        <w:rPr>
          <w:rFonts w:ascii="Palatino" w:eastAsia="Times New Roman" w:hAnsi="Palatino" w:cs="Courier New"/>
          <w:color w:val="000000"/>
          <w:szCs w:val="24"/>
        </w:rPr>
        <w:t>evaluated by 5 Assessors using the Coursera Peer Assessment system</w:t>
      </w:r>
      <w:r w:rsidRPr="00AC2EC1">
        <w:rPr>
          <w:rFonts w:ascii="Palatino" w:eastAsia="Times New Roman" w:hAnsi="Palatino" w:cs="Courier New"/>
          <w:color w:val="000000"/>
          <w:szCs w:val="24"/>
        </w:rPr>
        <w:t xml:space="preserve">. </w:t>
      </w:r>
      <w:r>
        <w:rPr>
          <w:rFonts w:ascii="Palatino" w:eastAsia="Times New Roman" w:hAnsi="Palatino" w:cs="Courier New"/>
          <w:color w:val="000000"/>
          <w:szCs w:val="24"/>
        </w:rPr>
        <w:t>S</w:t>
      </w:r>
      <w:r w:rsidR="003103C7" w:rsidRPr="00AC2EC1">
        <w:rPr>
          <w:rFonts w:ascii="Palatino" w:eastAsia="Times New Roman" w:hAnsi="Palatino" w:cs="Courier New"/>
          <w:color w:val="000000"/>
          <w:szCs w:val="24"/>
        </w:rPr>
        <w:t>tudent</w:t>
      </w:r>
      <w:r>
        <w:rPr>
          <w:rFonts w:ascii="Palatino" w:eastAsia="Times New Roman" w:hAnsi="Palatino" w:cs="Courier New"/>
          <w:color w:val="000000"/>
          <w:szCs w:val="24"/>
        </w:rPr>
        <w:t>s</w:t>
      </w:r>
      <w:r w:rsidR="003103C7" w:rsidRPr="00AC2EC1">
        <w:rPr>
          <w:rFonts w:ascii="Palatino" w:eastAsia="Times New Roman" w:hAnsi="Palatino" w:cs="Courier New"/>
          <w:color w:val="000000"/>
          <w:szCs w:val="24"/>
        </w:rPr>
        <w:t xml:space="preserve"> </w:t>
      </w:r>
      <w:r w:rsidR="00EB6AA0" w:rsidRPr="00AC2EC1">
        <w:rPr>
          <w:rFonts w:ascii="Palatino" w:eastAsia="Times New Roman" w:hAnsi="Palatino" w:cs="Courier New"/>
          <w:color w:val="000000"/>
          <w:szCs w:val="24"/>
        </w:rPr>
        <w:t>will submit</w:t>
      </w:r>
      <w:r w:rsidR="003103C7" w:rsidRPr="00AC2EC1">
        <w:rPr>
          <w:rFonts w:ascii="Palatino" w:eastAsia="Times New Roman" w:hAnsi="Palatino" w:cs="Courier New"/>
          <w:color w:val="000000"/>
          <w:szCs w:val="24"/>
        </w:rPr>
        <w:t xml:space="preserve"> </w:t>
      </w:r>
      <w:r w:rsidR="001630C1" w:rsidRPr="00AC2EC1">
        <w:rPr>
          <w:rFonts w:ascii="Palatino" w:eastAsia="Times New Roman" w:hAnsi="Palatino" w:cs="Courier New"/>
          <w:color w:val="000000"/>
          <w:szCs w:val="24"/>
        </w:rPr>
        <w:t xml:space="preserve">an assessment package </w:t>
      </w:r>
      <w:r>
        <w:rPr>
          <w:rFonts w:ascii="Palatino" w:eastAsia="Times New Roman" w:hAnsi="Palatino" w:cs="Courier New"/>
          <w:color w:val="000000"/>
          <w:szCs w:val="24"/>
        </w:rPr>
        <w:t>contain</w:t>
      </w:r>
      <w:r w:rsidR="008C54BA">
        <w:rPr>
          <w:rFonts w:ascii="Palatino" w:eastAsia="Times New Roman" w:hAnsi="Palatino" w:cs="Courier New"/>
          <w:color w:val="000000"/>
          <w:szCs w:val="24"/>
        </w:rPr>
        <w:t>ing</w:t>
      </w:r>
      <w:r>
        <w:rPr>
          <w:rFonts w:ascii="Palatino" w:eastAsia="Times New Roman" w:hAnsi="Palatino" w:cs="Courier New"/>
          <w:color w:val="000000"/>
          <w:szCs w:val="24"/>
        </w:rPr>
        <w:t xml:space="preserve"> </w:t>
      </w:r>
      <w:r w:rsidR="003103C7" w:rsidRPr="00AC2EC1">
        <w:rPr>
          <w:rFonts w:ascii="Palatino" w:eastAsia="Times New Roman" w:hAnsi="Palatino" w:cs="Courier New"/>
          <w:color w:val="000000"/>
          <w:szCs w:val="24"/>
        </w:rPr>
        <w:t>design doc</w:t>
      </w:r>
      <w:r>
        <w:rPr>
          <w:rFonts w:ascii="Palatino" w:eastAsia="Times New Roman" w:hAnsi="Palatino" w:cs="Courier New"/>
          <w:color w:val="000000"/>
          <w:szCs w:val="24"/>
        </w:rPr>
        <w:t>umentation explaining</w:t>
      </w:r>
      <w:r w:rsidR="003103C7" w:rsidRPr="00AC2EC1">
        <w:rPr>
          <w:rFonts w:ascii="Palatino" w:eastAsia="Times New Roman" w:hAnsi="Palatino" w:cs="Courier New"/>
          <w:color w:val="000000"/>
          <w:szCs w:val="24"/>
        </w:rPr>
        <w:t xml:space="preserve"> how they will implement their </w:t>
      </w:r>
      <w:r>
        <w:rPr>
          <w:rFonts w:ascii="Palatino" w:eastAsia="Times New Roman" w:hAnsi="Palatino" w:cs="Courier New"/>
          <w:color w:val="000000"/>
          <w:szCs w:val="24"/>
        </w:rPr>
        <w:t xml:space="preserve">selected </w:t>
      </w:r>
      <w:r w:rsidR="003103C7" w:rsidRPr="00AC2EC1">
        <w:rPr>
          <w:rFonts w:ascii="Palatino" w:eastAsia="Times New Roman" w:hAnsi="Palatino" w:cs="Courier New"/>
          <w:color w:val="000000"/>
          <w:szCs w:val="24"/>
        </w:rPr>
        <w:t>specification</w:t>
      </w:r>
      <w:r w:rsidR="00EB6AA0" w:rsidRPr="00AC2EC1">
        <w:rPr>
          <w:rFonts w:ascii="Palatino" w:eastAsia="Times New Roman" w:hAnsi="Palatino" w:cs="Courier New"/>
          <w:color w:val="000000"/>
          <w:szCs w:val="24"/>
        </w:rPr>
        <w:t xml:space="preserve">. </w:t>
      </w:r>
      <w:r w:rsidR="003103C7" w:rsidRPr="00AC2EC1">
        <w:rPr>
          <w:rFonts w:ascii="Palatino" w:eastAsia="Times New Roman" w:hAnsi="Palatino" w:cs="Courier New"/>
          <w:color w:val="000000"/>
          <w:szCs w:val="24"/>
        </w:rPr>
        <w:t xml:space="preserve">The </w:t>
      </w:r>
      <w:r>
        <w:rPr>
          <w:rFonts w:ascii="Palatino" w:eastAsia="Times New Roman" w:hAnsi="Palatino" w:cs="Courier New"/>
          <w:color w:val="000000"/>
          <w:szCs w:val="24"/>
        </w:rPr>
        <w:t xml:space="preserve">assessment package will contain </w:t>
      </w:r>
      <w:r w:rsidR="003103C7" w:rsidRPr="00AC2EC1">
        <w:rPr>
          <w:rFonts w:ascii="Palatino" w:eastAsia="Times New Roman" w:hAnsi="Palatino" w:cs="Courier New"/>
          <w:color w:val="000000"/>
          <w:szCs w:val="24"/>
        </w:rPr>
        <w:t xml:space="preserve">text and/or graphics </w:t>
      </w:r>
      <w:r w:rsidR="005F5276">
        <w:rPr>
          <w:rFonts w:ascii="Palatino" w:eastAsia="Times New Roman" w:hAnsi="Palatino" w:cs="Courier New"/>
          <w:color w:val="000000"/>
          <w:szCs w:val="24"/>
        </w:rPr>
        <w:t>explaining</w:t>
      </w:r>
      <w:r>
        <w:rPr>
          <w:rFonts w:ascii="Palatino" w:eastAsia="Times New Roman" w:hAnsi="Palatino" w:cs="Courier New"/>
          <w:color w:val="000000"/>
          <w:szCs w:val="24"/>
        </w:rPr>
        <w:t xml:space="preserve"> </w:t>
      </w:r>
      <w:r w:rsidR="005F5276">
        <w:rPr>
          <w:rFonts w:ascii="Palatino" w:eastAsia="Times New Roman" w:hAnsi="Palatino" w:cs="Courier New"/>
          <w:color w:val="000000"/>
          <w:szCs w:val="24"/>
        </w:rPr>
        <w:t xml:space="preserve">how the student's </w:t>
      </w:r>
      <w:r w:rsidR="003103C7" w:rsidRPr="00AC2EC1">
        <w:rPr>
          <w:rFonts w:ascii="Palatino" w:eastAsia="Times New Roman" w:hAnsi="Palatino" w:cs="Courier New"/>
          <w:color w:val="000000"/>
          <w:szCs w:val="24"/>
        </w:rPr>
        <w:t>project implem</w:t>
      </w:r>
      <w:r w:rsidR="00EB6AA0" w:rsidRPr="00AC2EC1">
        <w:rPr>
          <w:rFonts w:ascii="Palatino" w:eastAsia="Times New Roman" w:hAnsi="Palatino" w:cs="Courier New"/>
          <w:color w:val="000000"/>
          <w:szCs w:val="24"/>
        </w:rPr>
        <w:t xml:space="preserve">entation </w:t>
      </w:r>
      <w:r w:rsidR="005F5276">
        <w:rPr>
          <w:rFonts w:ascii="Palatino" w:eastAsia="Times New Roman" w:hAnsi="Palatino" w:cs="Courier New"/>
          <w:color w:val="000000"/>
          <w:szCs w:val="24"/>
        </w:rPr>
        <w:t>will meet</w:t>
      </w:r>
      <w:r w:rsidR="00EB6AA0" w:rsidRPr="00AC2EC1">
        <w:rPr>
          <w:rFonts w:ascii="Palatino" w:eastAsia="Times New Roman" w:hAnsi="Palatino" w:cs="Courier New"/>
          <w:color w:val="000000"/>
          <w:szCs w:val="24"/>
        </w:rPr>
        <w:t xml:space="preserve"> each requirement</w:t>
      </w:r>
      <w:r w:rsidR="00553BF9">
        <w:rPr>
          <w:rFonts w:ascii="Palatino" w:eastAsia="Times New Roman" w:hAnsi="Palatino" w:cs="Courier New"/>
          <w:color w:val="000000"/>
          <w:szCs w:val="24"/>
        </w:rPr>
        <w:t xml:space="preserve"> listed in the rubric</w:t>
      </w:r>
      <w:r w:rsidR="003103C7" w:rsidRPr="00AC2EC1">
        <w:rPr>
          <w:rFonts w:ascii="Palatino" w:eastAsia="Times New Roman" w:hAnsi="Palatino" w:cs="Courier New"/>
          <w:color w:val="000000"/>
          <w:szCs w:val="24"/>
        </w:rPr>
        <w:t>.</w:t>
      </w:r>
      <w:r w:rsidR="00EB6AA0" w:rsidRPr="00AC2EC1">
        <w:rPr>
          <w:rFonts w:ascii="Palatino" w:eastAsia="Times New Roman" w:hAnsi="Palatino" w:cs="Courier New"/>
          <w:color w:val="000000"/>
          <w:szCs w:val="24"/>
        </w:rPr>
        <w:t xml:space="preserve"> The majority of Peer A</w:t>
      </w:r>
      <w:r w:rsidR="003103C7" w:rsidRPr="00AC2EC1">
        <w:rPr>
          <w:rFonts w:ascii="Palatino" w:eastAsia="Times New Roman" w:hAnsi="Palatino" w:cs="Courier New"/>
          <w:color w:val="000000"/>
          <w:szCs w:val="24"/>
        </w:rPr>
        <w:t xml:space="preserve">ssessors </w:t>
      </w:r>
      <w:r w:rsidR="000D7289" w:rsidRPr="00AC2EC1">
        <w:rPr>
          <w:rFonts w:ascii="Palatino" w:eastAsia="Times New Roman" w:hAnsi="Palatino" w:cs="Courier New"/>
          <w:color w:val="000000"/>
          <w:szCs w:val="24"/>
        </w:rPr>
        <w:t>(</w:t>
      </w:r>
      <w:r w:rsidR="0028576D">
        <w:rPr>
          <w:rFonts w:ascii="Palatino" w:eastAsia="Times New Roman" w:hAnsi="Palatino" w:cs="Courier New"/>
          <w:color w:val="000000"/>
          <w:szCs w:val="24"/>
        </w:rPr>
        <w:t>i.e</w:t>
      </w:r>
      <w:r w:rsidR="000D7289" w:rsidRPr="00AC2EC1">
        <w:rPr>
          <w:rFonts w:ascii="Palatino" w:eastAsia="Times New Roman" w:hAnsi="Palatino" w:cs="Courier New"/>
          <w:color w:val="000000"/>
          <w:szCs w:val="24"/>
        </w:rPr>
        <w:t xml:space="preserve">., </w:t>
      </w:r>
      <w:r w:rsidR="001630C1" w:rsidRPr="00AC2EC1">
        <w:rPr>
          <w:rFonts w:ascii="Palatino" w:eastAsia="Times New Roman" w:hAnsi="Palatino" w:cs="Courier New"/>
          <w:color w:val="000000"/>
          <w:szCs w:val="24"/>
        </w:rPr>
        <w:t xml:space="preserve">3 of </w:t>
      </w:r>
      <w:r w:rsidR="000D7289" w:rsidRPr="00AC2EC1">
        <w:rPr>
          <w:rFonts w:ascii="Palatino" w:eastAsia="Times New Roman" w:hAnsi="Palatino" w:cs="Courier New"/>
          <w:color w:val="000000"/>
          <w:szCs w:val="24"/>
        </w:rPr>
        <w:t xml:space="preserve">5 Assessors per project) </w:t>
      </w:r>
      <w:r w:rsidR="005F5276">
        <w:rPr>
          <w:rFonts w:ascii="Palatino" w:eastAsia="Times New Roman" w:hAnsi="Palatino" w:cs="Courier New"/>
          <w:color w:val="000000"/>
          <w:szCs w:val="24"/>
        </w:rPr>
        <w:t>must</w:t>
      </w:r>
      <w:r w:rsidR="003103C7" w:rsidRPr="00AC2EC1">
        <w:rPr>
          <w:rFonts w:ascii="Palatino" w:eastAsia="Times New Roman" w:hAnsi="Palatino" w:cs="Courier New"/>
          <w:color w:val="000000"/>
          <w:szCs w:val="24"/>
        </w:rPr>
        <w:t xml:space="preserve"> agree that the </w:t>
      </w:r>
      <w:r w:rsidR="005F5276">
        <w:rPr>
          <w:rFonts w:ascii="Palatino" w:eastAsia="Times New Roman" w:hAnsi="Palatino" w:cs="Courier New"/>
          <w:color w:val="000000"/>
          <w:szCs w:val="24"/>
        </w:rPr>
        <w:t xml:space="preserve">intended implementation </w:t>
      </w:r>
      <w:r w:rsidR="003103C7" w:rsidRPr="00AC2EC1">
        <w:rPr>
          <w:rFonts w:ascii="Palatino" w:eastAsia="Times New Roman" w:hAnsi="Palatino" w:cs="Courier New"/>
          <w:color w:val="000000"/>
          <w:szCs w:val="24"/>
        </w:rPr>
        <w:t>meets each requirement</w:t>
      </w:r>
      <w:r w:rsidR="005F5276">
        <w:rPr>
          <w:rFonts w:ascii="Palatino" w:eastAsia="Times New Roman" w:hAnsi="Palatino" w:cs="Courier New"/>
          <w:color w:val="000000"/>
          <w:szCs w:val="24"/>
        </w:rPr>
        <w:t xml:space="preserve"> listed in the rubric</w:t>
      </w:r>
      <w:r w:rsidR="003103C7" w:rsidRPr="00AC2EC1">
        <w:rPr>
          <w:rFonts w:ascii="Palatino" w:eastAsia="Times New Roman" w:hAnsi="Palatino" w:cs="Courier New"/>
          <w:color w:val="000000"/>
          <w:szCs w:val="24"/>
        </w:rPr>
        <w:t xml:space="preserve">. This assessment </w:t>
      </w:r>
      <w:r w:rsidR="005F5276">
        <w:rPr>
          <w:rFonts w:ascii="Palatino" w:eastAsia="Times New Roman" w:hAnsi="Palatino" w:cs="Courier New"/>
          <w:color w:val="000000"/>
          <w:szCs w:val="24"/>
        </w:rPr>
        <w:t>will be provided</w:t>
      </w:r>
      <w:r w:rsidR="00187927">
        <w:rPr>
          <w:rFonts w:ascii="Palatino" w:eastAsia="Times New Roman" w:hAnsi="Palatino" w:cs="Courier New"/>
          <w:color w:val="000000"/>
          <w:szCs w:val="24"/>
        </w:rPr>
        <w:t xml:space="preserve"> as feedback</w:t>
      </w:r>
      <w:r w:rsidR="005F5276">
        <w:rPr>
          <w:rFonts w:ascii="Palatino" w:eastAsia="Times New Roman" w:hAnsi="Palatino" w:cs="Courier New"/>
          <w:color w:val="000000"/>
          <w:szCs w:val="24"/>
        </w:rPr>
        <w:t xml:space="preserve"> to the student. S</w:t>
      </w:r>
      <w:r w:rsidR="003103C7" w:rsidRPr="00AC2EC1">
        <w:rPr>
          <w:rFonts w:ascii="Palatino" w:eastAsia="Times New Roman" w:hAnsi="Palatino" w:cs="Courier New"/>
          <w:color w:val="000000"/>
          <w:szCs w:val="24"/>
        </w:rPr>
        <w:t>tudents whose project</w:t>
      </w:r>
      <w:r w:rsidR="005F5276">
        <w:rPr>
          <w:rFonts w:ascii="Palatino" w:eastAsia="Times New Roman" w:hAnsi="Palatino" w:cs="Courier New"/>
          <w:color w:val="000000"/>
          <w:szCs w:val="24"/>
        </w:rPr>
        <w:t>s do</w:t>
      </w:r>
      <w:r w:rsidR="00CD53FF">
        <w:rPr>
          <w:rFonts w:ascii="Palatino" w:eastAsia="Times New Roman" w:hAnsi="Palatino" w:cs="Courier New"/>
          <w:color w:val="000000"/>
          <w:szCs w:val="24"/>
        </w:rPr>
        <w:t xml:space="preserve"> </w:t>
      </w:r>
      <w:r w:rsidR="00CD53FF" w:rsidRPr="007E3A04">
        <w:rPr>
          <w:rFonts w:ascii="Palatino" w:eastAsia="Times New Roman" w:hAnsi="Palatino" w:cs="Courier New"/>
          <w:i/>
          <w:color w:val="000000"/>
          <w:szCs w:val="24"/>
        </w:rPr>
        <w:t>not</w:t>
      </w:r>
      <w:r w:rsidR="003103C7" w:rsidRPr="00AC2EC1">
        <w:rPr>
          <w:rFonts w:ascii="Palatino" w:eastAsia="Times New Roman" w:hAnsi="Palatino" w:cs="Courier New"/>
          <w:color w:val="000000"/>
          <w:szCs w:val="24"/>
        </w:rPr>
        <w:t xml:space="preserve"> meet each requirement </w:t>
      </w:r>
      <w:r w:rsidR="005F5276">
        <w:rPr>
          <w:rFonts w:ascii="Palatino" w:eastAsia="Times New Roman" w:hAnsi="Palatino" w:cs="Courier New"/>
          <w:color w:val="000000"/>
          <w:szCs w:val="24"/>
        </w:rPr>
        <w:t xml:space="preserve">must </w:t>
      </w:r>
      <w:r w:rsidR="003103C7" w:rsidRPr="00AC2EC1">
        <w:rPr>
          <w:rFonts w:ascii="Palatino" w:eastAsia="Times New Roman" w:hAnsi="Palatino" w:cs="Courier New"/>
          <w:color w:val="000000"/>
          <w:szCs w:val="24"/>
        </w:rPr>
        <w:t>address the shortfall</w:t>
      </w:r>
      <w:r w:rsidR="00EB6AA0" w:rsidRPr="00AC2EC1">
        <w:rPr>
          <w:rFonts w:ascii="Palatino" w:eastAsia="Times New Roman" w:hAnsi="Palatino" w:cs="Courier New"/>
          <w:color w:val="000000"/>
          <w:szCs w:val="24"/>
        </w:rPr>
        <w:t xml:space="preserve"> o</w:t>
      </w:r>
      <w:r w:rsidR="003103C7" w:rsidRPr="00AC2EC1">
        <w:rPr>
          <w:rFonts w:ascii="Palatino" w:eastAsia="Times New Roman" w:hAnsi="Palatino" w:cs="Courier New"/>
          <w:color w:val="000000"/>
          <w:szCs w:val="24"/>
        </w:rPr>
        <w:t>n their own</w:t>
      </w:r>
      <w:r w:rsidR="005F5276">
        <w:rPr>
          <w:rFonts w:ascii="Palatino" w:eastAsia="Times New Roman" w:hAnsi="Palatino" w:cs="Courier New"/>
          <w:color w:val="000000"/>
          <w:szCs w:val="24"/>
        </w:rPr>
        <w:t xml:space="preserve">. </w:t>
      </w:r>
      <w:r w:rsidR="003103C7" w:rsidRPr="00AC2EC1">
        <w:rPr>
          <w:rFonts w:ascii="Palatino" w:eastAsia="Times New Roman" w:hAnsi="Palatino" w:cs="Courier New"/>
          <w:color w:val="000000"/>
          <w:szCs w:val="24"/>
        </w:rPr>
        <w:t xml:space="preserve"> </w:t>
      </w:r>
      <w:r w:rsidR="005F5276">
        <w:rPr>
          <w:rFonts w:ascii="Palatino" w:eastAsia="Times New Roman" w:hAnsi="Palatino" w:cs="Courier New"/>
          <w:color w:val="000000"/>
          <w:szCs w:val="24"/>
        </w:rPr>
        <w:t>Failure to do so will result in them not passing the course</w:t>
      </w:r>
      <w:r w:rsidR="002D1692">
        <w:rPr>
          <w:rFonts w:ascii="Palatino" w:eastAsia="Times New Roman" w:hAnsi="Palatino" w:cs="Courier New"/>
          <w:color w:val="000000"/>
          <w:szCs w:val="24"/>
        </w:rPr>
        <w:t>, i.e.</w:t>
      </w:r>
      <w:r w:rsidR="005F5276">
        <w:rPr>
          <w:rFonts w:ascii="Palatino" w:eastAsia="Times New Roman" w:hAnsi="Palatino" w:cs="Courier New"/>
          <w:color w:val="000000"/>
          <w:szCs w:val="24"/>
        </w:rPr>
        <w:t>, students failing Peer Assessment #1 proceed in the Capstone</w:t>
      </w:r>
      <w:r w:rsidR="003103C7" w:rsidRPr="00AC2EC1">
        <w:rPr>
          <w:rFonts w:ascii="Palatino" w:eastAsia="Times New Roman" w:hAnsi="Palatino" w:cs="Courier New"/>
          <w:color w:val="000000"/>
          <w:szCs w:val="24"/>
        </w:rPr>
        <w:t xml:space="preserve"> at their own risk.</w:t>
      </w:r>
    </w:p>
    <w:p w14:paraId="78ADC5D8" w14:textId="77777777" w:rsidR="003103C7" w:rsidRPr="00FA545F" w:rsidRDefault="003103C7" w:rsidP="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 w:val="24"/>
          <w:szCs w:val="24"/>
        </w:rPr>
      </w:pPr>
    </w:p>
    <w:p w14:paraId="3D8BF956" w14:textId="77777777" w:rsidR="003103C7" w:rsidRPr="00FA545F" w:rsidRDefault="003103C7" w:rsidP="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b/>
          <w:color w:val="000000"/>
          <w:sz w:val="24"/>
          <w:szCs w:val="24"/>
        </w:rPr>
      </w:pPr>
      <w:r w:rsidRPr="00FA545F">
        <w:rPr>
          <w:rFonts w:ascii="Palatino" w:eastAsia="Times New Roman" w:hAnsi="Palatino" w:cs="Courier New"/>
          <w:b/>
          <w:color w:val="000000"/>
          <w:sz w:val="24"/>
          <w:szCs w:val="24"/>
        </w:rPr>
        <w:t xml:space="preserve">Peer Assessment #2. </w:t>
      </w:r>
    </w:p>
    <w:p w14:paraId="3DE93A79" w14:textId="77777777" w:rsidR="003103C7" w:rsidRPr="00FA545F" w:rsidRDefault="003103C7" w:rsidP="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 w:val="24"/>
          <w:szCs w:val="24"/>
        </w:rPr>
      </w:pPr>
    </w:p>
    <w:p w14:paraId="377512D1" w14:textId="77777777" w:rsidR="003103C7" w:rsidRPr="00AC2EC1" w:rsidRDefault="00F21B7E" w:rsidP="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Cs w:val="24"/>
        </w:rPr>
      </w:pPr>
      <w:r w:rsidRPr="00AC2EC1">
        <w:rPr>
          <w:rFonts w:ascii="Palatino" w:eastAsia="Times New Roman" w:hAnsi="Palatino" w:cs="Courier New"/>
          <w:color w:val="000000"/>
          <w:szCs w:val="24"/>
        </w:rPr>
        <w:t>Each student will submit a</w:t>
      </w:r>
      <w:r w:rsidR="003103C7" w:rsidRPr="00AC2EC1">
        <w:rPr>
          <w:rFonts w:ascii="Palatino" w:eastAsia="Times New Roman" w:hAnsi="Palatino" w:cs="Courier New"/>
          <w:color w:val="000000"/>
          <w:szCs w:val="24"/>
        </w:rPr>
        <w:t xml:space="preserve"> final </w:t>
      </w:r>
      <w:r w:rsidR="00CE688C" w:rsidRPr="00AC2EC1">
        <w:rPr>
          <w:rFonts w:ascii="Palatino" w:eastAsia="Times New Roman" w:hAnsi="Palatino" w:cs="Courier New"/>
          <w:color w:val="000000"/>
          <w:szCs w:val="24"/>
        </w:rPr>
        <w:t xml:space="preserve">project </w:t>
      </w:r>
      <w:r w:rsidR="006C0C92" w:rsidRPr="00AC2EC1">
        <w:rPr>
          <w:rFonts w:ascii="Palatino" w:eastAsia="Times New Roman" w:hAnsi="Palatino" w:cs="Courier New"/>
          <w:color w:val="000000"/>
          <w:szCs w:val="24"/>
        </w:rPr>
        <w:t xml:space="preserve">deliverable </w:t>
      </w:r>
      <w:r w:rsidR="00CE688C" w:rsidRPr="00AC2EC1">
        <w:rPr>
          <w:rFonts w:ascii="Palatino" w:eastAsia="Times New Roman" w:hAnsi="Palatino" w:cs="Courier New"/>
          <w:color w:val="000000"/>
          <w:szCs w:val="24"/>
        </w:rPr>
        <w:t>containing the following</w:t>
      </w:r>
      <w:r w:rsidR="005F5276">
        <w:rPr>
          <w:rFonts w:ascii="Palatino" w:eastAsia="Times New Roman" w:hAnsi="Palatino" w:cs="Courier New"/>
          <w:color w:val="000000"/>
          <w:szCs w:val="24"/>
        </w:rPr>
        <w:t>:</w:t>
      </w:r>
    </w:p>
    <w:p w14:paraId="215FB41E" w14:textId="77777777" w:rsidR="003103C7" w:rsidRPr="00AC2EC1" w:rsidRDefault="00CE688C" w:rsidP="00CE688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Cs w:val="24"/>
        </w:rPr>
      </w:pPr>
      <w:r w:rsidRPr="00AC2EC1">
        <w:rPr>
          <w:rFonts w:ascii="Palatino" w:eastAsia="Times New Roman" w:hAnsi="Palatino" w:cs="Courier New"/>
          <w:color w:val="000000"/>
          <w:szCs w:val="24"/>
        </w:rPr>
        <w:t>D</w:t>
      </w:r>
      <w:r w:rsidR="003103C7" w:rsidRPr="00AC2EC1">
        <w:rPr>
          <w:rFonts w:ascii="Palatino" w:eastAsia="Times New Roman" w:hAnsi="Palatino" w:cs="Courier New"/>
          <w:color w:val="000000"/>
          <w:szCs w:val="24"/>
        </w:rPr>
        <w:t xml:space="preserve">esign documentation explaining in detail how they implemented their </w:t>
      </w:r>
      <w:r w:rsidR="005F5276">
        <w:rPr>
          <w:rFonts w:ascii="Palatino" w:eastAsia="Times New Roman" w:hAnsi="Palatino" w:cs="Courier New"/>
          <w:color w:val="000000"/>
          <w:szCs w:val="24"/>
        </w:rPr>
        <w:t>selected</w:t>
      </w:r>
      <w:r w:rsidR="003103C7" w:rsidRPr="00AC2EC1">
        <w:rPr>
          <w:rFonts w:ascii="Palatino" w:eastAsia="Times New Roman" w:hAnsi="Palatino" w:cs="Courier New"/>
          <w:color w:val="000000"/>
          <w:szCs w:val="24"/>
        </w:rPr>
        <w:t xml:space="preserve"> specification</w:t>
      </w:r>
      <w:r w:rsidR="005F5276">
        <w:rPr>
          <w:rFonts w:ascii="Palatino" w:eastAsia="Times New Roman" w:hAnsi="Palatino" w:cs="Courier New"/>
          <w:color w:val="000000"/>
          <w:szCs w:val="24"/>
        </w:rPr>
        <w:t>. This documentation</w:t>
      </w:r>
      <w:r w:rsidRPr="00AC2EC1">
        <w:rPr>
          <w:rFonts w:ascii="Palatino" w:eastAsia="Times New Roman" w:hAnsi="Palatino" w:cs="Courier New"/>
          <w:color w:val="000000"/>
          <w:szCs w:val="24"/>
        </w:rPr>
        <w:t xml:space="preserve"> </w:t>
      </w:r>
      <w:r w:rsidR="005F5276">
        <w:rPr>
          <w:rFonts w:ascii="Palatino" w:eastAsia="Times New Roman" w:hAnsi="Palatino" w:cs="Courier New"/>
          <w:color w:val="000000"/>
          <w:szCs w:val="24"/>
        </w:rPr>
        <w:t>should be</w:t>
      </w:r>
      <w:r w:rsidRPr="00AC2EC1">
        <w:rPr>
          <w:rFonts w:ascii="Palatino" w:eastAsia="Times New Roman" w:hAnsi="Palatino" w:cs="Courier New"/>
          <w:color w:val="000000"/>
          <w:szCs w:val="24"/>
        </w:rPr>
        <w:t xml:space="preserve"> a refinement of their deliverable</w:t>
      </w:r>
      <w:r w:rsidR="005A2738" w:rsidRPr="00AC2EC1">
        <w:rPr>
          <w:rFonts w:ascii="Palatino" w:eastAsia="Times New Roman" w:hAnsi="Palatino" w:cs="Courier New"/>
          <w:color w:val="000000"/>
          <w:szCs w:val="24"/>
        </w:rPr>
        <w:t xml:space="preserve"> for</w:t>
      </w:r>
      <w:r w:rsidR="00A85052" w:rsidRPr="00AC2EC1">
        <w:rPr>
          <w:rFonts w:ascii="Palatino" w:eastAsia="Times New Roman" w:hAnsi="Palatino" w:cs="Courier New"/>
          <w:color w:val="000000"/>
          <w:szCs w:val="24"/>
        </w:rPr>
        <w:t xml:space="preserve"> Peer Assessment #1 described above.</w:t>
      </w:r>
    </w:p>
    <w:p w14:paraId="6F8DB4B8" w14:textId="77777777" w:rsidR="00CA1EB8" w:rsidRPr="00AC2EC1" w:rsidRDefault="003103C7" w:rsidP="0006048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Cs w:val="24"/>
        </w:rPr>
      </w:pPr>
      <w:r w:rsidRPr="00AC2EC1">
        <w:rPr>
          <w:rFonts w:ascii="Palatino" w:eastAsia="Times New Roman" w:hAnsi="Palatino" w:cs="Courier New"/>
          <w:color w:val="000000"/>
          <w:szCs w:val="24"/>
        </w:rPr>
        <w:t xml:space="preserve">A screencast </w:t>
      </w:r>
      <w:r w:rsidR="005F5276">
        <w:rPr>
          <w:rFonts w:ascii="Palatino" w:eastAsia="Times New Roman" w:hAnsi="Palatino" w:cs="Courier New"/>
          <w:color w:val="000000"/>
          <w:szCs w:val="24"/>
        </w:rPr>
        <w:t>video</w:t>
      </w:r>
      <w:r w:rsidRPr="00AC2EC1">
        <w:rPr>
          <w:rFonts w:ascii="Palatino" w:eastAsia="Times New Roman" w:hAnsi="Palatino" w:cs="Courier New"/>
          <w:color w:val="000000"/>
          <w:szCs w:val="24"/>
        </w:rPr>
        <w:t xml:space="preserve"> of the working project</w:t>
      </w:r>
      <w:r w:rsidR="00060481" w:rsidRPr="00AC2EC1">
        <w:rPr>
          <w:rFonts w:ascii="Palatino" w:eastAsia="Times New Roman" w:hAnsi="Palatino" w:cs="Courier New"/>
          <w:color w:val="000000"/>
          <w:szCs w:val="24"/>
        </w:rPr>
        <w:t>.</w:t>
      </w:r>
    </w:p>
    <w:p w14:paraId="2A5ADE2C" w14:textId="77777777" w:rsidR="003103C7" w:rsidRPr="00AC2EC1" w:rsidRDefault="001630C1" w:rsidP="00CE688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Cs w:val="24"/>
        </w:rPr>
      </w:pPr>
      <w:r w:rsidRPr="00AC2EC1">
        <w:rPr>
          <w:rFonts w:ascii="Palatino" w:eastAsia="Times New Roman" w:hAnsi="Palatino" w:cs="Courier New"/>
          <w:color w:val="000000"/>
          <w:szCs w:val="24"/>
        </w:rPr>
        <w:t xml:space="preserve">A </w:t>
      </w:r>
      <w:r w:rsidR="00F25C47">
        <w:rPr>
          <w:rFonts w:ascii="Palatino" w:eastAsia="Times New Roman" w:hAnsi="Palatino" w:cs="Courier New"/>
          <w:color w:val="000000"/>
          <w:szCs w:val="24"/>
        </w:rPr>
        <w:t xml:space="preserve">Virtual Box virtual machine or </w:t>
      </w:r>
      <w:r w:rsidRPr="00AC2EC1">
        <w:rPr>
          <w:rFonts w:ascii="Palatino" w:eastAsia="Times New Roman" w:hAnsi="Palatino" w:cs="Courier New"/>
          <w:color w:val="000000"/>
          <w:szCs w:val="24"/>
        </w:rPr>
        <w:t xml:space="preserve">URL </w:t>
      </w:r>
      <w:r w:rsidR="00F25C47">
        <w:rPr>
          <w:rFonts w:ascii="Palatino" w:eastAsia="Times New Roman" w:hAnsi="Palatino" w:cs="Courier New"/>
          <w:color w:val="000000"/>
          <w:szCs w:val="24"/>
        </w:rPr>
        <w:t xml:space="preserve">to a remote server </w:t>
      </w:r>
      <w:r w:rsidRPr="00AC2EC1">
        <w:rPr>
          <w:rFonts w:ascii="Palatino" w:eastAsia="Times New Roman" w:hAnsi="Palatino" w:cs="Courier New"/>
          <w:color w:val="000000"/>
          <w:szCs w:val="24"/>
        </w:rPr>
        <w:t xml:space="preserve">and </w:t>
      </w:r>
      <w:r w:rsidR="00F25C47">
        <w:rPr>
          <w:rFonts w:ascii="Palatino" w:eastAsia="Times New Roman" w:hAnsi="Palatino" w:cs="Courier New"/>
          <w:color w:val="000000"/>
          <w:szCs w:val="24"/>
        </w:rPr>
        <w:t xml:space="preserve">accompanying </w:t>
      </w:r>
      <w:r w:rsidRPr="00AC2EC1">
        <w:rPr>
          <w:rFonts w:ascii="Palatino" w:eastAsia="Times New Roman" w:hAnsi="Palatino" w:cs="Courier New"/>
          <w:color w:val="000000"/>
          <w:szCs w:val="24"/>
        </w:rPr>
        <w:t xml:space="preserve">documentation enabling the assessor to </w:t>
      </w:r>
      <w:r w:rsidR="003103C7" w:rsidRPr="00AC2EC1">
        <w:rPr>
          <w:rFonts w:ascii="Palatino" w:eastAsia="Times New Roman" w:hAnsi="Palatino" w:cs="Courier New"/>
          <w:color w:val="000000"/>
          <w:szCs w:val="24"/>
        </w:rPr>
        <w:t xml:space="preserve">test the </w:t>
      </w:r>
      <w:r w:rsidRPr="00AC2EC1">
        <w:rPr>
          <w:rFonts w:ascii="Palatino" w:eastAsia="Times New Roman" w:hAnsi="Palatino" w:cs="Courier New"/>
          <w:color w:val="000000"/>
          <w:szCs w:val="24"/>
        </w:rPr>
        <w:t>app's Internet</w:t>
      </w:r>
      <w:r w:rsidR="00F25C47">
        <w:rPr>
          <w:rFonts w:ascii="Palatino" w:eastAsia="Times New Roman" w:hAnsi="Palatino" w:cs="Courier New"/>
          <w:color w:val="000000"/>
          <w:szCs w:val="24"/>
        </w:rPr>
        <w:t>-accessible</w:t>
      </w:r>
      <w:r w:rsidRPr="00AC2EC1">
        <w:rPr>
          <w:rFonts w:ascii="Palatino" w:eastAsia="Times New Roman" w:hAnsi="Palatino" w:cs="Courier New"/>
          <w:color w:val="000000"/>
          <w:szCs w:val="24"/>
        </w:rPr>
        <w:t xml:space="preserve"> service</w:t>
      </w:r>
      <w:r w:rsidR="005F5276">
        <w:rPr>
          <w:rFonts w:ascii="Palatino" w:eastAsia="Times New Roman" w:hAnsi="Palatino" w:cs="Courier New"/>
          <w:color w:val="000000"/>
          <w:szCs w:val="24"/>
        </w:rPr>
        <w:t>.</w:t>
      </w:r>
    </w:p>
    <w:p w14:paraId="7B0A040A" w14:textId="4D716583" w:rsidR="003103C7" w:rsidRPr="00AC2EC1" w:rsidRDefault="003103C7" w:rsidP="00CE688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Cs w:val="24"/>
        </w:rPr>
      </w:pPr>
      <w:r w:rsidRPr="00AC2EC1">
        <w:rPr>
          <w:rFonts w:ascii="Palatino" w:eastAsia="Times New Roman" w:hAnsi="Palatino" w:cs="Courier New"/>
          <w:color w:val="000000"/>
          <w:szCs w:val="24"/>
        </w:rPr>
        <w:lastRenderedPageBreak/>
        <w:t xml:space="preserve">The </w:t>
      </w:r>
      <w:r w:rsidR="005F5276">
        <w:rPr>
          <w:rFonts w:ascii="Palatino" w:eastAsia="Times New Roman" w:hAnsi="Palatino" w:cs="Courier New"/>
          <w:color w:val="000000"/>
          <w:szCs w:val="24"/>
        </w:rPr>
        <w:t xml:space="preserve">complete </w:t>
      </w:r>
      <w:r w:rsidRPr="00AC2EC1">
        <w:rPr>
          <w:rFonts w:ascii="Palatino" w:eastAsia="Times New Roman" w:hAnsi="Palatino" w:cs="Courier New"/>
          <w:color w:val="000000"/>
          <w:szCs w:val="24"/>
        </w:rPr>
        <w:t xml:space="preserve">project </w:t>
      </w:r>
      <w:r w:rsidR="00A37C23" w:rsidRPr="00AC2EC1">
        <w:rPr>
          <w:rFonts w:ascii="Palatino" w:eastAsia="Times New Roman" w:hAnsi="Palatino" w:cs="Courier New"/>
          <w:color w:val="000000"/>
          <w:szCs w:val="24"/>
        </w:rPr>
        <w:t xml:space="preserve">source </w:t>
      </w:r>
      <w:r w:rsidRPr="00AC2EC1">
        <w:rPr>
          <w:rFonts w:ascii="Palatino" w:eastAsia="Times New Roman" w:hAnsi="Palatino" w:cs="Courier New"/>
          <w:color w:val="000000"/>
          <w:szCs w:val="24"/>
        </w:rPr>
        <w:t>code</w:t>
      </w:r>
      <w:r w:rsidR="005F5276">
        <w:rPr>
          <w:rFonts w:ascii="Palatino" w:eastAsia="Times New Roman" w:hAnsi="Palatino" w:cs="Courier New"/>
          <w:color w:val="000000"/>
          <w:szCs w:val="24"/>
        </w:rPr>
        <w:t xml:space="preserve"> and associated files needed to build the project.</w:t>
      </w:r>
      <w:r w:rsidR="00325C2F">
        <w:rPr>
          <w:rFonts w:ascii="Palatino" w:eastAsia="Times New Roman" w:hAnsi="Palatino" w:cs="Courier New"/>
          <w:color w:val="000000"/>
          <w:szCs w:val="24"/>
        </w:rPr>
        <w:t xml:space="preserve"> Note that all software will </w:t>
      </w:r>
      <w:ins w:id="4" w:author="Douglas Schmidt" w:date="2014-07-14T13:09:00Z">
        <w:r w:rsidR="000C51E1">
          <w:rPr>
            <w:rFonts w:ascii="Palatino" w:eastAsia="Times New Roman" w:hAnsi="Palatino" w:cs="Courier New"/>
            <w:color w:val="000000"/>
            <w:szCs w:val="24"/>
          </w:rPr>
          <w:t xml:space="preserve">ultimately need to </w:t>
        </w:r>
      </w:ins>
      <w:r w:rsidR="00325C2F">
        <w:rPr>
          <w:rFonts w:ascii="Palatino" w:eastAsia="Times New Roman" w:hAnsi="Palatino" w:cs="Courier New"/>
          <w:color w:val="000000"/>
          <w:szCs w:val="24"/>
        </w:rPr>
        <w:t>be released in open-source form</w:t>
      </w:r>
      <w:ins w:id="5" w:author="Douglas Schmidt" w:date="2014-07-14T13:09:00Z">
        <w:r w:rsidR="000C51E1">
          <w:rPr>
            <w:rFonts w:ascii="Palatino" w:eastAsia="Times New Roman" w:hAnsi="Palatino" w:cs="Courier New"/>
            <w:color w:val="000000"/>
            <w:szCs w:val="24"/>
          </w:rPr>
          <w:t xml:space="preserve"> to facilitate peer assessment</w:t>
        </w:r>
      </w:ins>
      <w:del w:id="6" w:author="Douglas Schmidt" w:date="2014-07-14T13:09:00Z">
        <w:r w:rsidR="00346E38" w:rsidDel="000C51E1">
          <w:rPr>
            <w:rFonts w:ascii="Palatino" w:eastAsia="Times New Roman" w:hAnsi="Palatino" w:cs="Courier New"/>
            <w:color w:val="000000"/>
            <w:szCs w:val="24"/>
          </w:rPr>
          <w:delText>,</w:delText>
        </w:r>
      </w:del>
      <w:ins w:id="7" w:author="Douglas Schmidt" w:date="2014-07-14T13:09:00Z">
        <w:r w:rsidR="000C51E1">
          <w:rPr>
            <w:rFonts w:ascii="Palatino" w:eastAsia="Times New Roman" w:hAnsi="Palatino" w:cs="Courier New"/>
            <w:color w:val="000000"/>
            <w:szCs w:val="24"/>
          </w:rPr>
          <w:t>.</w:t>
        </w:r>
      </w:ins>
      <w:r w:rsidR="00346E38">
        <w:rPr>
          <w:rFonts w:ascii="Palatino" w:eastAsia="Times New Roman" w:hAnsi="Palatino" w:cs="Courier New"/>
          <w:color w:val="000000"/>
          <w:szCs w:val="24"/>
        </w:rPr>
        <w:t xml:space="preserve"> </w:t>
      </w:r>
      <w:ins w:id="8" w:author="Douglas Schmidt" w:date="2014-07-14T13:09:00Z">
        <w:r w:rsidR="000C51E1">
          <w:rPr>
            <w:rFonts w:ascii="Palatino" w:eastAsia="Times New Roman" w:hAnsi="Palatino" w:cs="Courier New"/>
            <w:color w:val="000000"/>
            <w:szCs w:val="24"/>
          </w:rPr>
          <w:t>S</w:t>
        </w:r>
      </w:ins>
      <w:del w:id="9" w:author="Douglas Schmidt" w:date="2014-07-14T13:09:00Z">
        <w:r w:rsidR="00346E38" w:rsidDel="000C51E1">
          <w:rPr>
            <w:rFonts w:ascii="Palatino" w:eastAsia="Times New Roman" w:hAnsi="Palatino" w:cs="Courier New"/>
            <w:color w:val="000000"/>
            <w:szCs w:val="24"/>
          </w:rPr>
          <w:delText>so s</w:delText>
        </w:r>
      </w:del>
      <w:r w:rsidR="00346E38">
        <w:rPr>
          <w:rFonts w:ascii="Palatino" w:eastAsia="Times New Roman" w:hAnsi="Palatino" w:cs="Courier New"/>
          <w:color w:val="000000"/>
          <w:szCs w:val="24"/>
        </w:rPr>
        <w:t>tudents are responsible for not including proprietary software in their solutions.</w:t>
      </w:r>
      <w:ins w:id="10" w:author="Douglas Schmidt" w:date="2014-07-14T13:09:00Z">
        <w:r w:rsidR="000C51E1">
          <w:rPr>
            <w:rFonts w:ascii="Palatino" w:eastAsia="Times New Roman" w:hAnsi="Palatino" w:cs="Courier New"/>
            <w:color w:val="000000"/>
            <w:szCs w:val="24"/>
          </w:rPr>
          <w:t xml:space="preserve">  S</w:t>
        </w:r>
        <w:r w:rsidR="000C51E1">
          <w:rPr>
            <w:rFonts w:ascii="Helvetica" w:hAnsi="Helvetica" w:cs="Helvetica"/>
            <w:color w:val="555555"/>
          </w:rPr>
          <w:t xml:space="preserve">tudents </w:t>
        </w:r>
      </w:ins>
      <w:ins w:id="11" w:author="Douglas Schmidt" w:date="2014-07-14T13:10:00Z">
        <w:r w:rsidR="000C51E1">
          <w:rPr>
            <w:rFonts w:ascii="Helvetica" w:hAnsi="Helvetica" w:cs="Helvetica"/>
            <w:color w:val="555555"/>
          </w:rPr>
          <w:t xml:space="preserve">who </w:t>
        </w:r>
      </w:ins>
      <w:ins w:id="12" w:author="Douglas Schmidt" w:date="2014-07-14T13:09:00Z">
        <w:r w:rsidR="000C51E1">
          <w:rPr>
            <w:rFonts w:ascii="Helvetica" w:hAnsi="Helvetica" w:cs="Helvetica"/>
            <w:color w:val="555555"/>
          </w:rPr>
          <w:t xml:space="preserve">aren't willing to release their solutions in open-source form </w:t>
        </w:r>
      </w:ins>
      <w:ins w:id="13" w:author="Douglas Schmidt" w:date="2014-07-14T13:10:00Z">
        <w:r w:rsidR="000C51E1">
          <w:rPr>
            <w:rFonts w:ascii="Helvetica" w:hAnsi="Helvetica" w:cs="Helvetica"/>
            <w:color w:val="555555"/>
          </w:rPr>
          <w:t>can still participate in the Capstone project,</w:t>
        </w:r>
      </w:ins>
      <w:ins w:id="14" w:author="Douglas Schmidt" w:date="2014-07-14T13:09:00Z">
        <w:r w:rsidR="000C51E1">
          <w:rPr>
            <w:rFonts w:ascii="Helvetica" w:hAnsi="Helvetica" w:cs="Helvetica"/>
            <w:color w:val="555555"/>
          </w:rPr>
          <w:t xml:space="preserve"> but their solutions won't be evaluated and they won't receive credit for passing the Capst</w:t>
        </w:r>
      </w:ins>
      <w:ins w:id="15" w:author="Douglas Schmidt" w:date="2014-07-14T13:10:00Z">
        <w:r w:rsidR="000C51E1">
          <w:rPr>
            <w:rFonts w:ascii="Helvetica" w:hAnsi="Helvetica" w:cs="Helvetica"/>
            <w:color w:val="555555"/>
          </w:rPr>
          <w:t>one</w:t>
        </w:r>
      </w:ins>
      <w:ins w:id="16" w:author="Douglas Schmidt" w:date="2014-07-14T13:09:00Z">
        <w:r w:rsidR="000C51E1">
          <w:rPr>
            <w:rFonts w:ascii="Helvetica" w:hAnsi="Helvetica" w:cs="Helvetica"/>
            <w:color w:val="555555"/>
          </w:rPr>
          <w:t>.</w:t>
        </w:r>
        <w:r w:rsidR="000C51E1">
          <w:rPr>
            <w:rFonts w:ascii="Helvetica" w:hAnsi="Helvetica" w:cs="Helvetica"/>
            <w:color w:val="555555"/>
          </w:rPr>
          <w:br/>
        </w:r>
      </w:ins>
    </w:p>
    <w:p w14:paraId="4A49ED77" w14:textId="77777777" w:rsidR="003103C7" w:rsidRPr="00AC2EC1" w:rsidRDefault="003103C7" w:rsidP="00CE688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Cs w:val="24"/>
        </w:rPr>
      </w:pPr>
      <w:r w:rsidRPr="00AC2EC1">
        <w:rPr>
          <w:rFonts w:ascii="Palatino" w:eastAsia="Times New Roman" w:hAnsi="Palatino" w:cs="Courier New"/>
          <w:color w:val="000000"/>
          <w:szCs w:val="24"/>
        </w:rPr>
        <w:t xml:space="preserve">A completed webpage template </w:t>
      </w:r>
      <w:r w:rsidR="00623126">
        <w:rPr>
          <w:rFonts w:ascii="Palatino" w:eastAsia="Times New Roman" w:hAnsi="Palatino" w:cs="Courier New"/>
          <w:color w:val="000000"/>
          <w:szCs w:val="24"/>
        </w:rPr>
        <w:t>that will be used to advertise</w:t>
      </w:r>
      <w:r w:rsidRPr="00AC2EC1">
        <w:rPr>
          <w:rFonts w:ascii="Palatino" w:eastAsia="Times New Roman" w:hAnsi="Palatino" w:cs="Courier New"/>
          <w:color w:val="000000"/>
          <w:szCs w:val="24"/>
        </w:rPr>
        <w:t xml:space="preserve"> the </w:t>
      </w:r>
      <w:r w:rsidR="00623126">
        <w:rPr>
          <w:rFonts w:ascii="Palatino" w:eastAsia="Times New Roman" w:hAnsi="Palatino" w:cs="Courier New"/>
          <w:color w:val="000000"/>
          <w:szCs w:val="24"/>
        </w:rPr>
        <w:t xml:space="preserve">implemented </w:t>
      </w:r>
      <w:r w:rsidRPr="00AC2EC1">
        <w:rPr>
          <w:rFonts w:ascii="Palatino" w:eastAsia="Times New Roman" w:hAnsi="Palatino" w:cs="Courier New"/>
          <w:color w:val="000000"/>
          <w:szCs w:val="24"/>
        </w:rPr>
        <w:t xml:space="preserve">project </w:t>
      </w:r>
      <w:r w:rsidR="00623126">
        <w:rPr>
          <w:rFonts w:ascii="Palatino" w:eastAsia="Times New Roman" w:hAnsi="Palatino" w:cs="Courier New"/>
          <w:color w:val="000000"/>
          <w:szCs w:val="24"/>
        </w:rPr>
        <w:t>in a Capstone gallery.</w:t>
      </w:r>
    </w:p>
    <w:p w14:paraId="1127D58F" w14:textId="77777777" w:rsidR="003103C7" w:rsidRPr="00AC2EC1" w:rsidRDefault="003103C7" w:rsidP="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Cs w:val="24"/>
        </w:rPr>
      </w:pPr>
    </w:p>
    <w:p w14:paraId="403894EF" w14:textId="77777777" w:rsidR="003103C7" w:rsidRPr="00AC2EC1" w:rsidRDefault="003103C7" w:rsidP="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Cs w:val="24"/>
        </w:rPr>
      </w:pPr>
      <w:r w:rsidRPr="00AC2EC1">
        <w:rPr>
          <w:rFonts w:ascii="Palatino" w:eastAsia="Times New Roman" w:hAnsi="Palatino" w:cs="Courier New"/>
          <w:color w:val="000000"/>
          <w:szCs w:val="24"/>
        </w:rPr>
        <w:t>The majority</w:t>
      </w:r>
      <w:r w:rsidR="00615A17">
        <w:rPr>
          <w:rFonts w:ascii="Palatino" w:eastAsia="Times New Roman" w:hAnsi="Palatino" w:cs="Courier New"/>
          <w:color w:val="000000"/>
          <w:szCs w:val="24"/>
        </w:rPr>
        <w:t xml:space="preserve"> (i.e., 3 of 5)</w:t>
      </w:r>
      <w:r w:rsidRPr="00AC2EC1">
        <w:rPr>
          <w:rFonts w:ascii="Palatino" w:eastAsia="Times New Roman" w:hAnsi="Palatino" w:cs="Courier New"/>
          <w:color w:val="000000"/>
          <w:szCs w:val="24"/>
        </w:rPr>
        <w:t xml:space="preserve"> of Assessors must agree that the submission meets each requirement. Students whose project</w:t>
      </w:r>
      <w:r w:rsidR="00623126">
        <w:rPr>
          <w:rFonts w:ascii="Palatino" w:eastAsia="Times New Roman" w:hAnsi="Palatino" w:cs="Courier New"/>
          <w:color w:val="000000"/>
          <w:szCs w:val="24"/>
        </w:rPr>
        <w:t>s</w:t>
      </w:r>
      <w:r w:rsidRPr="00AC2EC1">
        <w:rPr>
          <w:rFonts w:ascii="Palatino" w:eastAsia="Times New Roman" w:hAnsi="Palatino" w:cs="Courier New"/>
          <w:color w:val="000000"/>
          <w:szCs w:val="24"/>
        </w:rPr>
        <w:t xml:space="preserve"> </w:t>
      </w:r>
      <w:r w:rsidR="00623126">
        <w:rPr>
          <w:rFonts w:ascii="Palatino" w:eastAsia="Times New Roman" w:hAnsi="Palatino" w:cs="Courier New"/>
          <w:color w:val="000000"/>
          <w:szCs w:val="24"/>
        </w:rPr>
        <w:t>don't</w:t>
      </w:r>
      <w:r w:rsidRPr="00AC2EC1">
        <w:rPr>
          <w:rFonts w:ascii="Palatino" w:eastAsia="Times New Roman" w:hAnsi="Palatino" w:cs="Courier New"/>
          <w:color w:val="000000"/>
          <w:szCs w:val="24"/>
        </w:rPr>
        <w:t xml:space="preserve"> meet </w:t>
      </w:r>
      <w:r w:rsidR="00623126">
        <w:rPr>
          <w:rFonts w:ascii="Palatino" w:eastAsia="Times New Roman" w:hAnsi="Palatino" w:cs="Courier New"/>
          <w:color w:val="000000"/>
          <w:szCs w:val="24"/>
        </w:rPr>
        <w:t xml:space="preserve">this criterion </w:t>
      </w:r>
      <w:r w:rsidRPr="00AC2EC1">
        <w:rPr>
          <w:rFonts w:ascii="Palatino" w:eastAsia="Times New Roman" w:hAnsi="Palatino" w:cs="Courier New"/>
          <w:color w:val="000000"/>
          <w:szCs w:val="24"/>
        </w:rPr>
        <w:t>will not pass the course.</w:t>
      </w:r>
    </w:p>
    <w:p w14:paraId="55B66153" w14:textId="77777777" w:rsidR="003103C7" w:rsidRPr="00FA545F" w:rsidRDefault="003103C7" w:rsidP="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 w:val="24"/>
          <w:szCs w:val="24"/>
        </w:rPr>
      </w:pPr>
    </w:p>
    <w:p w14:paraId="50C09873" w14:textId="77777777" w:rsidR="00060481" w:rsidRPr="00FA545F" w:rsidRDefault="00060481" w:rsidP="000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b/>
          <w:color w:val="000000"/>
          <w:sz w:val="24"/>
          <w:szCs w:val="24"/>
        </w:rPr>
      </w:pPr>
      <w:r w:rsidRPr="00FA545F">
        <w:rPr>
          <w:rFonts w:ascii="Palatino" w:eastAsia="Times New Roman" w:hAnsi="Palatino" w:cs="Courier New"/>
          <w:b/>
          <w:color w:val="000000"/>
          <w:sz w:val="24"/>
          <w:szCs w:val="24"/>
        </w:rPr>
        <w:t xml:space="preserve">Expectations for Students </w:t>
      </w:r>
    </w:p>
    <w:p w14:paraId="07A551D1" w14:textId="77777777" w:rsidR="00060481" w:rsidRPr="00FA545F" w:rsidRDefault="00060481" w:rsidP="000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 w:val="24"/>
          <w:szCs w:val="24"/>
        </w:rPr>
      </w:pPr>
    </w:p>
    <w:p w14:paraId="6C4070D3" w14:textId="77777777" w:rsidR="00060481" w:rsidRPr="00AC2EC1" w:rsidRDefault="003C63C1" w:rsidP="000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Cs w:val="24"/>
        </w:rPr>
      </w:pPr>
      <w:r w:rsidRPr="00AC2EC1">
        <w:rPr>
          <w:rFonts w:ascii="Palatino" w:eastAsia="Times New Roman" w:hAnsi="Palatino" w:cs="Courier New"/>
          <w:color w:val="000000"/>
          <w:szCs w:val="24"/>
        </w:rPr>
        <w:t xml:space="preserve">To complete the </w:t>
      </w:r>
      <w:r w:rsidR="00C32EA1" w:rsidRPr="00AC2EC1">
        <w:rPr>
          <w:rFonts w:ascii="Palatino" w:eastAsia="Times New Roman" w:hAnsi="Palatino" w:cs="Courier New"/>
          <w:color w:val="000000"/>
          <w:szCs w:val="24"/>
        </w:rPr>
        <w:t xml:space="preserve">Capstone </w:t>
      </w:r>
      <w:r w:rsidRPr="00AC2EC1">
        <w:rPr>
          <w:rFonts w:ascii="Palatino" w:eastAsia="Times New Roman" w:hAnsi="Palatino" w:cs="Courier New"/>
          <w:color w:val="000000"/>
          <w:szCs w:val="24"/>
        </w:rPr>
        <w:t xml:space="preserve">project </w:t>
      </w:r>
      <w:r w:rsidR="00060481" w:rsidRPr="00AC2EC1">
        <w:rPr>
          <w:rFonts w:ascii="Palatino" w:eastAsia="Times New Roman" w:hAnsi="Palatino" w:cs="Courier New"/>
          <w:color w:val="000000"/>
          <w:szCs w:val="24"/>
        </w:rPr>
        <w:t xml:space="preserve">all students </w:t>
      </w:r>
      <w:r w:rsidR="00C32EA1" w:rsidRPr="00AC2EC1">
        <w:rPr>
          <w:rFonts w:ascii="Palatino" w:eastAsia="Times New Roman" w:hAnsi="Palatino" w:cs="Courier New"/>
          <w:i/>
          <w:color w:val="000000"/>
          <w:szCs w:val="24"/>
        </w:rPr>
        <w:t>must</w:t>
      </w:r>
      <w:r w:rsidR="00C32EA1" w:rsidRPr="00AC2EC1">
        <w:rPr>
          <w:rFonts w:ascii="Palatino" w:eastAsia="Times New Roman" w:hAnsi="Palatino" w:cs="Courier New"/>
          <w:color w:val="000000"/>
          <w:szCs w:val="24"/>
        </w:rPr>
        <w:t xml:space="preserve"> have </w:t>
      </w:r>
      <w:r w:rsidR="00060481" w:rsidRPr="00AC2EC1">
        <w:rPr>
          <w:rFonts w:ascii="Palatino" w:eastAsia="Times New Roman" w:hAnsi="Palatino" w:cs="Courier New"/>
          <w:color w:val="000000"/>
          <w:szCs w:val="24"/>
        </w:rPr>
        <w:t xml:space="preserve">access to </w:t>
      </w:r>
      <w:r w:rsidRPr="00AC2EC1">
        <w:rPr>
          <w:rFonts w:ascii="Palatino" w:eastAsia="Times New Roman" w:hAnsi="Palatino" w:cs="Courier New"/>
          <w:color w:val="000000"/>
          <w:szCs w:val="24"/>
        </w:rPr>
        <w:t>the following:</w:t>
      </w:r>
    </w:p>
    <w:p w14:paraId="045F1B3F" w14:textId="2C3291C5" w:rsidR="00623126" w:rsidRDefault="003C63C1" w:rsidP="00F168B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Cs w:val="24"/>
        </w:rPr>
      </w:pPr>
      <w:r w:rsidRPr="00AC2EC1">
        <w:rPr>
          <w:rFonts w:ascii="Palatino" w:eastAsia="Times New Roman" w:hAnsi="Palatino" w:cs="Courier New"/>
          <w:color w:val="000000"/>
          <w:szCs w:val="24"/>
        </w:rPr>
        <w:t>S</w:t>
      </w:r>
      <w:r w:rsidR="00060481" w:rsidRPr="00AC2EC1">
        <w:rPr>
          <w:rFonts w:ascii="Palatino" w:eastAsia="Times New Roman" w:hAnsi="Palatino" w:cs="Courier New"/>
          <w:color w:val="000000"/>
          <w:szCs w:val="24"/>
        </w:rPr>
        <w:t xml:space="preserve">creencast software (e.g., see </w:t>
      </w:r>
      <w:r w:rsidR="00060481" w:rsidRPr="00AC2EC1">
        <w:rPr>
          <w:rFonts w:ascii="Palatino" w:eastAsia="Times New Roman" w:hAnsi="Palatino" w:cs="Courier New"/>
          <w:szCs w:val="24"/>
        </w:rPr>
        <w:t>http://mashable.com/2008/02/21/screencasting-video-tutorials</w:t>
      </w:r>
      <w:r w:rsidR="00060481" w:rsidRPr="00AC2EC1">
        <w:rPr>
          <w:rFonts w:ascii="Palatino" w:eastAsia="Times New Roman" w:hAnsi="Palatino" w:cs="Courier New"/>
          <w:color w:val="000000"/>
          <w:szCs w:val="24"/>
        </w:rPr>
        <w:t>).</w:t>
      </w:r>
      <w:r w:rsidRPr="00AC2EC1">
        <w:rPr>
          <w:rFonts w:ascii="Palatino" w:eastAsia="Times New Roman" w:hAnsi="Palatino" w:cs="Courier New"/>
          <w:color w:val="000000"/>
          <w:szCs w:val="24"/>
        </w:rPr>
        <w:t xml:space="preserve"> </w:t>
      </w:r>
    </w:p>
    <w:p w14:paraId="4FA4F323" w14:textId="77777777" w:rsidR="00623126" w:rsidRDefault="00623126" w:rsidP="0062312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Cs w:val="24"/>
        </w:rPr>
      </w:pPr>
      <w:r>
        <w:rPr>
          <w:rFonts w:ascii="Palatino" w:eastAsia="Times New Roman" w:hAnsi="Palatino" w:cs="Courier New"/>
          <w:color w:val="000000"/>
          <w:szCs w:val="24"/>
        </w:rPr>
        <w:t xml:space="preserve">For some projects </w:t>
      </w:r>
      <w:r w:rsidR="003C63C1" w:rsidRPr="00AC2EC1">
        <w:rPr>
          <w:rFonts w:ascii="Palatino" w:eastAsia="Times New Roman" w:hAnsi="Palatino" w:cs="Courier New"/>
          <w:color w:val="000000"/>
          <w:szCs w:val="24"/>
        </w:rPr>
        <w:t xml:space="preserve">students may </w:t>
      </w:r>
      <w:r>
        <w:rPr>
          <w:rFonts w:ascii="Palatino" w:eastAsia="Times New Roman" w:hAnsi="Palatino" w:cs="Courier New"/>
          <w:color w:val="000000"/>
          <w:szCs w:val="24"/>
        </w:rPr>
        <w:t xml:space="preserve">need </w:t>
      </w:r>
      <w:r w:rsidR="003C63C1" w:rsidRPr="00AC2EC1">
        <w:rPr>
          <w:rFonts w:ascii="Palatino" w:eastAsia="Times New Roman" w:hAnsi="Palatino" w:cs="Courier New"/>
          <w:color w:val="000000"/>
          <w:szCs w:val="24"/>
        </w:rPr>
        <w:t xml:space="preserve">to </w:t>
      </w:r>
      <w:r>
        <w:rPr>
          <w:rFonts w:ascii="Palatino" w:eastAsia="Times New Roman" w:hAnsi="Palatino" w:cs="Courier New"/>
          <w:color w:val="000000"/>
          <w:szCs w:val="24"/>
        </w:rPr>
        <w:t xml:space="preserve">have </w:t>
      </w:r>
      <w:r w:rsidR="003C63C1" w:rsidRPr="00AC2EC1">
        <w:rPr>
          <w:rFonts w:ascii="Palatino" w:eastAsia="Times New Roman" w:hAnsi="Palatino" w:cs="Courier New"/>
          <w:color w:val="000000"/>
          <w:szCs w:val="24"/>
        </w:rPr>
        <w:t xml:space="preserve">a webcam </w:t>
      </w:r>
      <w:r>
        <w:rPr>
          <w:rFonts w:ascii="Palatino" w:eastAsia="Times New Roman" w:hAnsi="Palatino" w:cs="Courier New"/>
          <w:color w:val="000000"/>
          <w:szCs w:val="24"/>
        </w:rPr>
        <w:t xml:space="preserve">or </w:t>
      </w:r>
      <w:r w:rsidR="003C63C1" w:rsidRPr="00AC2EC1">
        <w:rPr>
          <w:rFonts w:ascii="Palatino" w:eastAsia="Times New Roman" w:hAnsi="Palatino" w:cs="Courier New"/>
          <w:color w:val="000000"/>
          <w:szCs w:val="24"/>
        </w:rPr>
        <w:t>microp</w:t>
      </w:r>
      <w:r w:rsidR="00F569C7">
        <w:rPr>
          <w:rFonts w:ascii="Palatino" w:eastAsia="Times New Roman" w:hAnsi="Palatino" w:cs="Courier New"/>
          <w:color w:val="000000"/>
          <w:szCs w:val="24"/>
        </w:rPr>
        <w:t>hone</w:t>
      </w:r>
      <w:r w:rsidR="003C63C1" w:rsidRPr="00AC2EC1">
        <w:rPr>
          <w:rFonts w:ascii="Palatino" w:eastAsia="Times New Roman" w:hAnsi="Palatino" w:cs="Courier New"/>
          <w:color w:val="000000"/>
          <w:szCs w:val="24"/>
        </w:rPr>
        <w:t>.</w:t>
      </w:r>
    </w:p>
    <w:p w14:paraId="1DCAAD97" w14:textId="58159966" w:rsidR="00C1796A" w:rsidRPr="00623126" w:rsidRDefault="00060481" w:rsidP="0062312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Cs w:val="24"/>
        </w:rPr>
      </w:pPr>
      <w:r w:rsidRPr="00623126">
        <w:rPr>
          <w:rFonts w:ascii="Palatino" w:hAnsi="Palatino"/>
        </w:rPr>
        <w:t xml:space="preserve">A </w:t>
      </w:r>
      <w:r w:rsidR="003C63C1" w:rsidRPr="00623126">
        <w:rPr>
          <w:rFonts w:ascii="Palatino" w:hAnsi="Palatino"/>
        </w:rPr>
        <w:t xml:space="preserve">publicly-accessible </w:t>
      </w:r>
      <w:r w:rsidRPr="00623126">
        <w:rPr>
          <w:rFonts w:ascii="Palatino" w:hAnsi="Palatino"/>
        </w:rPr>
        <w:t xml:space="preserve">website to upload </w:t>
      </w:r>
      <w:r w:rsidR="003C63C1" w:rsidRPr="00623126">
        <w:rPr>
          <w:rFonts w:ascii="Palatino" w:hAnsi="Palatino"/>
        </w:rPr>
        <w:t xml:space="preserve">their screencast </w:t>
      </w:r>
      <w:r w:rsidRPr="00623126">
        <w:rPr>
          <w:rFonts w:ascii="Palatino" w:hAnsi="Palatino"/>
        </w:rPr>
        <w:t>(e.g., YouTube or some Coursera-managed site)</w:t>
      </w:r>
    </w:p>
    <w:p w14:paraId="6D0468EC" w14:textId="4475DF8E" w:rsidR="007E3A04" w:rsidRDefault="00C1796A" w:rsidP="007E3A0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 w:author="Douglas Schmidt" w:date="2014-07-14T13:10:00Z"/>
          <w:rFonts w:ascii="Palatino" w:hAnsi="Palatino" w:cs="Helvetica"/>
        </w:rPr>
      </w:pPr>
      <w:r w:rsidRPr="007E3A04">
        <w:rPr>
          <w:rFonts w:ascii="Palatino" w:hAnsi="Palatino" w:cs="Helvetica"/>
        </w:rPr>
        <w:t xml:space="preserve">A working Virtual Box 4.3.12 installation or a </w:t>
      </w:r>
      <w:r w:rsidR="007E3A04">
        <w:rPr>
          <w:rFonts w:ascii="Palatino" w:hAnsi="Palatino" w:cs="Helvetica"/>
        </w:rPr>
        <w:t xml:space="preserve">public </w:t>
      </w:r>
      <w:r w:rsidRPr="007E3A04">
        <w:rPr>
          <w:rFonts w:ascii="Palatino" w:hAnsi="Palatino" w:cs="Helvetica"/>
        </w:rPr>
        <w:t xml:space="preserve">URL </w:t>
      </w:r>
      <w:r w:rsidR="007E3A04">
        <w:rPr>
          <w:rFonts w:ascii="Palatino" w:hAnsi="Palatino" w:cs="Helvetica"/>
        </w:rPr>
        <w:t>for</w:t>
      </w:r>
      <w:r w:rsidRPr="007E3A04">
        <w:rPr>
          <w:rFonts w:ascii="Palatino" w:hAnsi="Palatino" w:cs="Helvetica"/>
        </w:rPr>
        <w:t xml:space="preserve"> access</w:t>
      </w:r>
      <w:r w:rsidR="007E3A04">
        <w:rPr>
          <w:rFonts w:ascii="Palatino" w:hAnsi="Palatino" w:cs="Helvetica"/>
        </w:rPr>
        <w:t>ing</w:t>
      </w:r>
      <w:r w:rsidRPr="007E3A04">
        <w:rPr>
          <w:rFonts w:ascii="Palatino" w:hAnsi="Palatino" w:cs="Helvetica"/>
        </w:rPr>
        <w:t xml:space="preserve"> the HTTP-based API of the cloud service hosted on infrastructure, such as Google AppEngine or Amazon EC2.</w:t>
      </w:r>
    </w:p>
    <w:p w14:paraId="12502ADC" w14:textId="16DB79A8" w:rsidR="000C51E1" w:rsidRPr="007E3A04" w:rsidRDefault="000C51E1" w:rsidP="007E3A0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hAnsi="Palatino" w:cs="Helvetica"/>
        </w:rPr>
      </w:pPr>
      <w:ins w:id="18" w:author="Douglas Schmidt" w:date="2014-07-14T13:10:00Z">
        <w:r>
          <w:rPr>
            <w:rFonts w:ascii="Palatino" w:hAnsi="Palatino" w:cs="Helvetica"/>
          </w:rPr>
          <w:t>A non-public repository for developing their solution so they don</w:t>
        </w:r>
      </w:ins>
      <w:ins w:id="19" w:author="Douglas Schmidt" w:date="2014-07-14T13:11:00Z">
        <w:r>
          <w:rPr>
            <w:rFonts w:ascii="Palatino" w:hAnsi="Palatino" w:cs="Helvetica"/>
          </w:rPr>
          <w:t>’t violate the Coursera Code of Conduct by allowing other students to copy their solutions.</w:t>
        </w:r>
      </w:ins>
    </w:p>
    <w:p w14:paraId="79E2105E" w14:textId="77777777" w:rsidR="003103C7" w:rsidRPr="007E3A04" w:rsidRDefault="003103C7" w:rsidP="007E3A04">
      <w:pPr>
        <w:rPr>
          <w:rFonts w:eastAsia="Times New Roman" w:cs="Courier New"/>
          <w:color w:val="000000"/>
          <w:sz w:val="24"/>
          <w:szCs w:val="24"/>
        </w:rPr>
      </w:pPr>
    </w:p>
    <w:p w14:paraId="77C8239D" w14:textId="5059536F" w:rsidR="003103C7" w:rsidRPr="00FA545F" w:rsidRDefault="00B11404" w:rsidP="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b/>
          <w:color w:val="000000"/>
          <w:sz w:val="24"/>
          <w:szCs w:val="24"/>
        </w:rPr>
      </w:pPr>
      <w:r w:rsidRPr="00FA545F">
        <w:rPr>
          <w:rFonts w:ascii="Palatino" w:eastAsia="Times New Roman" w:hAnsi="Palatino" w:cs="Courier New"/>
          <w:b/>
          <w:color w:val="000000"/>
          <w:sz w:val="24"/>
          <w:szCs w:val="24"/>
        </w:rPr>
        <w:t>Outreach and Publicity</w:t>
      </w:r>
    </w:p>
    <w:p w14:paraId="540B3266" w14:textId="77777777" w:rsidR="00C659C2" w:rsidRPr="00FA545F" w:rsidRDefault="003103C7" w:rsidP="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 w:val="24"/>
          <w:szCs w:val="24"/>
        </w:rPr>
      </w:pPr>
      <w:r w:rsidRPr="00FA545F">
        <w:rPr>
          <w:rFonts w:ascii="Palatino" w:eastAsia="Times New Roman" w:hAnsi="Palatino" w:cs="Courier New"/>
          <w:color w:val="000000"/>
          <w:sz w:val="24"/>
          <w:szCs w:val="24"/>
        </w:rPr>
        <w:tab/>
      </w:r>
    </w:p>
    <w:p w14:paraId="4C995057" w14:textId="29E992C5" w:rsidR="003103C7" w:rsidRPr="00F569C7" w:rsidRDefault="00623126" w:rsidP="009C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Cs w:val="24"/>
        </w:rPr>
      </w:pPr>
      <w:r>
        <w:rPr>
          <w:rFonts w:ascii="Palatino" w:eastAsia="Times New Roman" w:hAnsi="Palatino" w:cs="Courier New"/>
          <w:color w:val="000000"/>
          <w:szCs w:val="24"/>
        </w:rPr>
        <w:t>E</w:t>
      </w:r>
      <w:r w:rsidR="003103C7" w:rsidRPr="00F569C7">
        <w:rPr>
          <w:rFonts w:ascii="Palatino" w:eastAsia="Times New Roman" w:hAnsi="Palatino" w:cs="Courier New"/>
          <w:color w:val="000000"/>
          <w:szCs w:val="24"/>
        </w:rPr>
        <w:t>ach student</w:t>
      </w:r>
      <w:r>
        <w:rPr>
          <w:rFonts w:ascii="Palatino" w:eastAsia="Times New Roman" w:hAnsi="Palatino" w:cs="Courier New"/>
          <w:color w:val="000000"/>
          <w:szCs w:val="24"/>
        </w:rPr>
        <w:t>'s</w:t>
      </w:r>
      <w:r w:rsidR="003103C7" w:rsidRPr="00F569C7">
        <w:rPr>
          <w:rFonts w:ascii="Palatino" w:eastAsia="Times New Roman" w:hAnsi="Palatino" w:cs="Courier New"/>
          <w:color w:val="000000"/>
          <w:szCs w:val="24"/>
        </w:rPr>
        <w:t xml:space="preserve"> proj</w:t>
      </w:r>
      <w:r w:rsidR="00C659C2" w:rsidRPr="00F569C7">
        <w:rPr>
          <w:rFonts w:ascii="Palatino" w:eastAsia="Times New Roman" w:hAnsi="Palatino" w:cs="Courier New"/>
          <w:color w:val="000000"/>
          <w:szCs w:val="24"/>
        </w:rPr>
        <w:t xml:space="preserve">ect </w:t>
      </w:r>
      <w:r>
        <w:rPr>
          <w:rFonts w:ascii="Palatino" w:eastAsia="Times New Roman" w:hAnsi="Palatino" w:cs="Courier New"/>
          <w:color w:val="000000"/>
          <w:szCs w:val="24"/>
        </w:rPr>
        <w:t xml:space="preserve">will be publicized in a Capstone gallery </w:t>
      </w:r>
      <w:r w:rsidR="00C659C2" w:rsidRPr="00F569C7">
        <w:rPr>
          <w:rFonts w:ascii="Palatino" w:eastAsia="Times New Roman" w:hAnsi="Palatino" w:cs="Courier New"/>
          <w:color w:val="000000"/>
          <w:szCs w:val="24"/>
        </w:rPr>
        <w:t xml:space="preserve">web site. </w:t>
      </w:r>
      <w:r w:rsidR="003103C7" w:rsidRPr="00F569C7">
        <w:rPr>
          <w:rFonts w:ascii="Palatino" w:eastAsia="Times New Roman" w:hAnsi="Palatino" w:cs="Courier New"/>
          <w:color w:val="000000"/>
          <w:szCs w:val="24"/>
        </w:rPr>
        <w:t xml:space="preserve">We envision creating a web page template fashioned on </w:t>
      </w:r>
      <w:r w:rsidR="007E3A04">
        <w:rPr>
          <w:rFonts w:ascii="Palatino" w:eastAsia="Times New Roman" w:hAnsi="Palatino" w:cs="Courier New"/>
          <w:color w:val="000000"/>
          <w:szCs w:val="24"/>
        </w:rPr>
        <w:t>existing app s</w:t>
      </w:r>
      <w:r w:rsidR="003103C7" w:rsidRPr="00F569C7">
        <w:rPr>
          <w:rFonts w:ascii="Palatino" w:eastAsia="Times New Roman" w:hAnsi="Palatino" w:cs="Courier New"/>
          <w:color w:val="000000"/>
          <w:szCs w:val="24"/>
        </w:rPr>
        <w:t>tore</w:t>
      </w:r>
      <w:r w:rsidR="007E3A04">
        <w:rPr>
          <w:rFonts w:ascii="Palatino" w:eastAsia="Times New Roman" w:hAnsi="Palatino" w:cs="Courier New"/>
          <w:color w:val="000000"/>
          <w:szCs w:val="24"/>
        </w:rPr>
        <w:t>s</w:t>
      </w:r>
      <w:r w:rsidR="003103C7" w:rsidRPr="00F569C7">
        <w:rPr>
          <w:rFonts w:ascii="Palatino" w:eastAsia="Times New Roman" w:hAnsi="Palatino" w:cs="Courier New"/>
          <w:color w:val="000000"/>
          <w:szCs w:val="24"/>
        </w:rPr>
        <w:t xml:space="preserve"> displaying key project information and an embedded video of the project.</w:t>
      </w:r>
      <w:r w:rsidR="009C53E8" w:rsidRPr="00F569C7">
        <w:rPr>
          <w:rFonts w:ascii="Palatino" w:eastAsia="Times New Roman" w:hAnsi="Palatino" w:cs="Courier New"/>
          <w:color w:val="000000"/>
          <w:szCs w:val="24"/>
        </w:rPr>
        <w:t xml:space="preserve"> </w:t>
      </w:r>
      <w:r w:rsidR="007D28DF">
        <w:rPr>
          <w:rFonts w:ascii="Palatino" w:eastAsia="Times New Roman" w:hAnsi="Palatino" w:cs="Courier New"/>
          <w:color w:val="000000"/>
          <w:szCs w:val="24"/>
        </w:rPr>
        <w:t>Instructors, s</w:t>
      </w:r>
      <w:r w:rsidR="003103C7" w:rsidRPr="00F569C7">
        <w:rPr>
          <w:rFonts w:ascii="Palatino" w:eastAsia="Times New Roman" w:hAnsi="Palatino" w:cs="Courier New"/>
          <w:color w:val="000000"/>
          <w:szCs w:val="24"/>
        </w:rPr>
        <w:t>tudents</w:t>
      </w:r>
      <w:r w:rsidR="007D28DF">
        <w:rPr>
          <w:rFonts w:ascii="Palatino" w:eastAsia="Times New Roman" w:hAnsi="Palatino" w:cs="Courier New"/>
          <w:color w:val="000000"/>
          <w:szCs w:val="24"/>
        </w:rPr>
        <w:t xml:space="preserve">, </w:t>
      </w:r>
      <w:r w:rsidR="003103C7" w:rsidRPr="00F569C7">
        <w:rPr>
          <w:rFonts w:ascii="Palatino" w:eastAsia="Times New Roman" w:hAnsi="Palatino" w:cs="Courier New"/>
          <w:color w:val="000000"/>
          <w:szCs w:val="24"/>
        </w:rPr>
        <w:t xml:space="preserve">and possibly the general public </w:t>
      </w:r>
      <w:r>
        <w:rPr>
          <w:rFonts w:ascii="Palatino" w:eastAsia="Times New Roman" w:hAnsi="Palatino" w:cs="Courier New"/>
          <w:color w:val="000000"/>
          <w:szCs w:val="24"/>
        </w:rPr>
        <w:t xml:space="preserve">will </w:t>
      </w:r>
      <w:r w:rsidR="003103C7" w:rsidRPr="00F569C7">
        <w:rPr>
          <w:rFonts w:ascii="Palatino" w:eastAsia="Times New Roman" w:hAnsi="Palatino" w:cs="Courier New"/>
          <w:color w:val="000000"/>
          <w:szCs w:val="24"/>
        </w:rPr>
        <w:t>be able to vot</w:t>
      </w:r>
      <w:r w:rsidR="009C53E8" w:rsidRPr="00F569C7">
        <w:rPr>
          <w:rFonts w:ascii="Palatino" w:eastAsia="Times New Roman" w:hAnsi="Palatino" w:cs="Courier New"/>
          <w:color w:val="000000"/>
          <w:szCs w:val="24"/>
        </w:rPr>
        <w:t>e for their favorite projects.  W</w:t>
      </w:r>
      <w:r w:rsidR="003103C7" w:rsidRPr="00F569C7">
        <w:rPr>
          <w:rFonts w:ascii="Palatino" w:eastAsia="Times New Roman" w:hAnsi="Palatino" w:cs="Courier New"/>
          <w:color w:val="000000"/>
          <w:szCs w:val="24"/>
        </w:rPr>
        <w:t>e will use this information as inpu</w:t>
      </w:r>
      <w:r w:rsidR="008F502E" w:rsidRPr="00F569C7">
        <w:rPr>
          <w:rFonts w:ascii="Palatino" w:eastAsia="Times New Roman" w:hAnsi="Palatino" w:cs="Courier New"/>
          <w:color w:val="000000"/>
          <w:szCs w:val="24"/>
        </w:rPr>
        <w:t xml:space="preserve">t when determining prize awards, possibly in conjunction with </w:t>
      </w:r>
      <w:r w:rsidR="003928A5" w:rsidRPr="00F569C7">
        <w:rPr>
          <w:rFonts w:ascii="Palatino" w:eastAsia="Times New Roman" w:hAnsi="Palatino" w:cs="Courier New"/>
          <w:color w:val="000000"/>
          <w:szCs w:val="24"/>
        </w:rPr>
        <w:t>participating companies.</w:t>
      </w:r>
    </w:p>
    <w:p w14:paraId="30ABF8EA" w14:textId="77777777" w:rsidR="0006212D" w:rsidRDefault="0006212D">
      <w:pPr>
        <w:rPr>
          <w:rFonts w:ascii="Palatino" w:eastAsiaTheme="majorEastAsia" w:hAnsi="Palatino" w:cstheme="majorBidi"/>
          <w:b/>
          <w:bCs/>
          <w:sz w:val="26"/>
          <w:szCs w:val="26"/>
        </w:rPr>
      </w:pPr>
      <w:r>
        <w:rPr>
          <w:rFonts w:ascii="Palatino" w:hAnsi="Palatino"/>
        </w:rPr>
        <w:br w:type="page"/>
      </w:r>
    </w:p>
    <w:p w14:paraId="507904A5" w14:textId="09ABF943" w:rsidR="00195BE4" w:rsidRPr="00195BE4" w:rsidRDefault="00195BE4" w:rsidP="00195BE4">
      <w:pPr>
        <w:pStyle w:val="Quote"/>
        <w:spacing w:before="120"/>
        <w:rPr>
          <w:rFonts w:ascii="Palatino" w:hAnsi="Palatino"/>
          <w:i w:val="0"/>
        </w:rPr>
      </w:pPr>
      <w:r>
        <w:rPr>
          <w:rFonts w:ascii="Palatino" w:hAnsi="Palatino"/>
          <w:i w:val="0"/>
        </w:rPr>
        <w:t xml:space="preserve">The following is </w:t>
      </w:r>
      <w:r w:rsidR="00A42CD0">
        <w:rPr>
          <w:rFonts w:ascii="Palatino" w:hAnsi="Palatino"/>
          <w:i w:val="0"/>
        </w:rPr>
        <w:t>an example</w:t>
      </w:r>
      <w:r>
        <w:rPr>
          <w:rFonts w:ascii="Palatino" w:hAnsi="Palatino"/>
          <w:i w:val="0"/>
        </w:rPr>
        <w:t xml:space="preserve"> specification for </w:t>
      </w:r>
      <w:r w:rsidR="00A42CD0">
        <w:rPr>
          <w:rFonts w:ascii="Palatino" w:hAnsi="Palatino"/>
          <w:i w:val="0"/>
        </w:rPr>
        <w:t xml:space="preserve">a project that will be used in </w:t>
      </w:r>
      <w:r>
        <w:rPr>
          <w:rFonts w:ascii="Palatino" w:hAnsi="Palatino"/>
          <w:i w:val="0"/>
        </w:rPr>
        <w:t xml:space="preserve">the dry run of the Capstone project. </w:t>
      </w:r>
      <w:r w:rsidR="00950083">
        <w:rPr>
          <w:rFonts w:ascii="Palatino" w:hAnsi="Palatino"/>
          <w:i w:val="0"/>
        </w:rPr>
        <w:t xml:space="preserve">Some variant of this specification </w:t>
      </w:r>
      <w:r>
        <w:rPr>
          <w:rFonts w:ascii="Palatino" w:hAnsi="Palatino"/>
          <w:i w:val="0"/>
        </w:rPr>
        <w:t>may also be included in the full list of potential projects for the actual running of the Capstone project.</w:t>
      </w:r>
    </w:p>
    <w:p w14:paraId="4DB40D66" w14:textId="77777777" w:rsidR="003C63C1" w:rsidRPr="003C63C1" w:rsidRDefault="003C63C1" w:rsidP="003C63C1">
      <w:pPr>
        <w:pStyle w:val="Heading2"/>
        <w:rPr>
          <w:rFonts w:ascii="Palatino" w:hAnsi="Palatino"/>
          <w:color w:val="auto"/>
        </w:rPr>
      </w:pPr>
      <w:r>
        <w:rPr>
          <w:rFonts w:ascii="Palatino" w:hAnsi="Palatino"/>
          <w:color w:val="auto"/>
        </w:rPr>
        <w:t xml:space="preserve">Potlatch - A </w:t>
      </w:r>
      <w:r w:rsidR="00C07760" w:rsidRPr="00FA545F">
        <w:rPr>
          <w:rFonts w:ascii="Palatino" w:hAnsi="Palatino"/>
          <w:color w:val="auto"/>
        </w:rPr>
        <w:t>Sample Capstone Project</w:t>
      </w:r>
    </w:p>
    <w:p w14:paraId="0F72EBA2" w14:textId="77777777" w:rsidR="003C63C1" w:rsidRPr="003C63C1" w:rsidRDefault="00195BE4" w:rsidP="00F569C7">
      <w:pPr>
        <w:pStyle w:val="Quote"/>
        <w:spacing w:before="120"/>
        <w:rPr>
          <w:rFonts w:ascii="Palatino" w:hAnsi="Palatino"/>
        </w:rPr>
      </w:pPr>
      <w:r w:rsidRPr="003C63C1">
        <w:rPr>
          <w:rFonts w:ascii="Palatino" w:hAnsi="Palatino"/>
        </w:rPr>
        <w:t xml:space="preserve"> </w:t>
      </w:r>
      <w:r w:rsidR="003C63C1" w:rsidRPr="003C63C1">
        <w:rPr>
          <w:rFonts w:ascii="Palatino" w:hAnsi="Palatino"/>
        </w:rPr>
        <w:t>“Happiness is a gift and the trick is not to expect it, but to delight in it when it comes.”</w:t>
      </w:r>
    </w:p>
    <w:p w14:paraId="46C656B4" w14:textId="77777777" w:rsidR="003C63C1" w:rsidRPr="003C63C1" w:rsidRDefault="003C288C" w:rsidP="003C63C1">
      <w:pPr>
        <w:pStyle w:val="Quote"/>
        <w:rPr>
          <w:rFonts w:ascii="Palatino" w:hAnsi="Palatino"/>
        </w:rPr>
      </w:pPr>
      <w:r>
        <w:rPr>
          <w:rFonts w:ascii="Palatino" w:hAnsi="Palatino" w:cs="Times New Roman"/>
        </w:rPr>
        <w:t>-</w:t>
      </w:r>
      <w:r w:rsidR="003C63C1" w:rsidRPr="003C63C1">
        <w:rPr>
          <w:rFonts w:ascii="Palatino" w:hAnsi="Palatino"/>
        </w:rPr>
        <w:t xml:space="preserve"> </w:t>
      </w:r>
      <w:hyperlink r:id="rId9" w:history="1">
        <w:r w:rsidR="003C63C1" w:rsidRPr="003C63C1">
          <w:rPr>
            <w:rFonts w:ascii="Palatino" w:hAnsi="Palatino"/>
          </w:rPr>
          <w:t>Charles Dickens</w:t>
        </w:r>
      </w:hyperlink>
      <w:r w:rsidR="003C63C1" w:rsidRPr="003C63C1">
        <w:rPr>
          <w:rFonts w:ascii="Palatino" w:hAnsi="Palatino"/>
        </w:rPr>
        <w:t xml:space="preserve">, </w:t>
      </w:r>
      <w:hyperlink r:id="rId10" w:history="1">
        <w:r w:rsidR="003C63C1" w:rsidRPr="003C63C1">
          <w:rPr>
            <w:rFonts w:ascii="Palatino" w:hAnsi="Palatino"/>
          </w:rPr>
          <w:t>Nicholas Nickleby</w:t>
        </w:r>
      </w:hyperlink>
    </w:p>
    <w:p w14:paraId="41F921B7" w14:textId="77777777" w:rsidR="003C63C1" w:rsidRPr="003C63C1" w:rsidRDefault="00754B7D" w:rsidP="003C63C1">
      <w:pPr>
        <w:spacing w:before="120" w:line="240" w:lineRule="auto"/>
        <w:rPr>
          <w:rFonts w:ascii="Palatino" w:hAnsi="Palatino"/>
        </w:rPr>
      </w:pPr>
      <w:r w:rsidRPr="003C63C1">
        <w:rPr>
          <w:rFonts w:ascii="Palatino" w:hAnsi="Palatino"/>
        </w:rPr>
        <w:t>See a sunset that you jus</w:t>
      </w:r>
      <w:r w:rsidR="003F77C8" w:rsidRPr="003C63C1">
        <w:rPr>
          <w:rFonts w:ascii="Palatino" w:hAnsi="Palatino"/>
        </w:rPr>
        <w:t xml:space="preserve">t can't keep to yourself; a view that </w:t>
      </w:r>
      <w:r w:rsidR="00A7058E">
        <w:rPr>
          <w:rFonts w:ascii="Palatino" w:hAnsi="Palatino"/>
        </w:rPr>
        <w:t>takes your breath away</w:t>
      </w:r>
      <w:r w:rsidR="003F77C8" w:rsidRPr="003C63C1">
        <w:rPr>
          <w:rFonts w:ascii="Palatino" w:hAnsi="Palatino"/>
        </w:rPr>
        <w:t xml:space="preserve">, </w:t>
      </w:r>
      <w:r w:rsidR="003C63C1">
        <w:rPr>
          <w:rFonts w:ascii="Palatino" w:hAnsi="Palatino"/>
        </w:rPr>
        <w:t xml:space="preserve">an </w:t>
      </w:r>
      <w:r w:rsidR="003F77C8" w:rsidRPr="003C63C1">
        <w:rPr>
          <w:rFonts w:ascii="Palatino" w:hAnsi="Palatino"/>
        </w:rPr>
        <w:t>image that touches you</w:t>
      </w:r>
      <w:r w:rsidR="00A7058E">
        <w:rPr>
          <w:rFonts w:ascii="Palatino" w:hAnsi="Palatino"/>
        </w:rPr>
        <w:t xml:space="preserve"> personally</w:t>
      </w:r>
      <w:r w:rsidR="003F77C8" w:rsidRPr="003C63C1">
        <w:rPr>
          <w:rFonts w:ascii="Palatino" w:hAnsi="Palatino"/>
        </w:rPr>
        <w:t xml:space="preserve">? </w:t>
      </w:r>
      <w:r w:rsidRPr="003C63C1">
        <w:rPr>
          <w:rFonts w:ascii="Palatino" w:hAnsi="Palatino"/>
        </w:rPr>
        <w:t xml:space="preserve">Then </w:t>
      </w:r>
      <w:r w:rsidR="00A7058E">
        <w:rPr>
          <w:rFonts w:ascii="Palatino" w:hAnsi="Palatino"/>
        </w:rPr>
        <w:t>snap</w:t>
      </w:r>
      <w:r w:rsidRPr="003C63C1">
        <w:rPr>
          <w:rFonts w:ascii="Palatino" w:hAnsi="Palatino"/>
        </w:rPr>
        <w:t xml:space="preserve"> a picture</w:t>
      </w:r>
      <w:r w:rsidR="003C63C1">
        <w:rPr>
          <w:rFonts w:ascii="Palatino" w:hAnsi="Palatino"/>
        </w:rPr>
        <w:t>,</w:t>
      </w:r>
      <w:r w:rsidR="003F77C8" w:rsidRPr="003C63C1">
        <w:rPr>
          <w:rFonts w:ascii="Palatino" w:hAnsi="Palatino"/>
        </w:rPr>
        <w:t xml:space="preserve"> </w:t>
      </w:r>
      <w:r w:rsidR="003C63C1" w:rsidRPr="003C63C1">
        <w:rPr>
          <w:rFonts w:ascii="Palatino" w:hAnsi="Palatino"/>
        </w:rPr>
        <w:t xml:space="preserve">add </w:t>
      </w:r>
      <w:r w:rsidR="00195BE4">
        <w:rPr>
          <w:rFonts w:ascii="Palatino" w:hAnsi="Palatino"/>
        </w:rPr>
        <w:t>some</w:t>
      </w:r>
      <w:r w:rsidR="003C63C1">
        <w:rPr>
          <w:rFonts w:ascii="Palatino" w:hAnsi="Palatino"/>
        </w:rPr>
        <w:t xml:space="preserve"> </w:t>
      </w:r>
      <w:r w:rsidR="00195BE4">
        <w:rPr>
          <w:rFonts w:ascii="Palatino" w:hAnsi="Palatino"/>
        </w:rPr>
        <w:t xml:space="preserve">poetry to convey your </w:t>
      </w:r>
      <w:r w:rsidR="003C63C1">
        <w:rPr>
          <w:rFonts w:ascii="Palatino" w:hAnsi="Palatino"/>
        </w:rPr>
        <w:t>thoughts, and t</w:t>
      </w:r>
      <w:r w:rsidR="003F77C8" w:rsidRPr="003C63C1">
        <w:rPr>
          <w:rFonts w:ascii="Palatino" w:hAnsi="Palatino"/>
        </w:rPr>
        <w:t xml:space="preserve">hen </w:t>
      </w:r>
      <w:r w:rsidRPr="003C63C1">
        <w:rPr>
          <w:rFonts w:ascii="Palatino" w:hAnsi="Palatino"/>
        </w:rPr>
        <w:t>share it with Potlatch</w:t>
      </w:r>
      <w:r w:rsidR="003C63C1" w:rsidRPr="003C63C1">
        <w:rPr>
          <w:rFonts w:ascii="Palatino" w:hAnsi="Palatino"/>
          <w:vertAlign w:val="superscript"/>
        </w:rPr>
        <w:footnoteReference w:id="1"/>
      </w:r>
      <w:r w:rsidRPr="003C63C1">
        <w:rPr>
          <w:rFonts w:ascii="Palatino" w:hAnsi="Palatino"/>
        </w:rPr>
        <w:t>.</w:t>
      </w:r>
      <w:r w:rsidR="003C63C1" w:rsidRPr="003C63C1">
        <w:rPr>
          <w:rFonts w:ascii="Palatino" w:hAnsi="Palatino"/>
        </w:rPr>
        <w:t xml:space="preserve"> </w:t>
      </w:r>
    </w:p>
    <w:p w14:paraId="0D8F39A8" w14:textId="77777777" w:rsidR="00AC2EC1" w:rsidRPr="00AC2EC1" w:rsidRDefault="00AC2EC1" w:rsidP="003C63C1">
      <w:pPr>
        <w:rPr>
          <w:rFonts w:ascii="Palatino" w:hAnsi="Palatino"/>
          <w:b/>
        </w:rPr>
      </w:pPr>
      <w:r w:rsidRPr="00AC2EC1">
        <w:rPr>
          <w:rFonts w:ascii="Palatino" w:hAnsi="Palatino"/>
          <w:b/>
        </w:rPr>
        <w:t>Functional Description</w:t>
      </w:r>
      <w:r w:rsidR="002D25FD">
        <w:rPr>
          <w:rFonts w:ascii="Palatino" w:hAnsi="Palatino"/>
          <w:b/>
        </w:rPr>
        <w:t xml:space="preserve"> and App Requirements</w:t>
      </w:r>
      <w:r w:rsidRPr="00AC2EC1">
        <w:rPr>
          <w:rFonts w:ascii="Palatino" w:hAnsi="Palatino"/>
          <w:b/>
        </w:rPr>
        <w:t>:</w:t>
      </w:r>
    </w:p>
    <w:p w14:paraId="4AA3A325" w14:textId="77777777" w:rsidR="00A7058E" w:rsidRPr="002D25FD" w:rsidRDefault="00A7058E" w:rsidP="002D25FD">
      <w:pPr>
        <w:pStyle w:val="ListParagraph"/>
        <w:numPr>
          <w:ilvl w:val="0"/>
          <w:numId w:val="5"/>
        </w:numPr>
        <w:rPr>
          <w:rFonts w:ascii="Palatino" w:hAnsi="Palatino"/>
        </w:rPr>
      </w:pPr>
      <w:r w:rsidRPr="002D25FD">
        <w:rPr>
          <w:rFonts w:ascii="Palatino" w:hAnsi="Palatino"/>
        </w:rPr>
        <w:t xml:space="preserve">A </w:t>
      </w:r>
      <w:r w:rsidR="00195BE4" w:rsidRPr="007E3A04">
        <w:rPr>
          <w:rFonts w:ascii="Palatino" w:hAnsi="Palatino"/>
          <w:i/>
        </w:rPr>
        <w:t>Gift</w:t>
      </w:r>
      <w:r w:rsidRPr="002D25FD">
        <w:rPr>
          <w:rFonts w:ascii="Palatino" w:hAnsi="Palatino"/>
        </w:rPr>
        <w:t xml:space="preserve"> is a unit of data containing a</w:t>
      </w:r>
      <w:r w:rsidR="00632747" w:rsidRPr="002D25FD">
        <w:rPr>
          <w:rFonts w:ascii="Palatino" w:hAnsi="Palatino"/>
        </w:rPr>
        <w:t>n</w:t>
      </w:r>
      <w:r w:rsidRPr="002D25FD">
        <w:rPr>
          <w:rFonts w:ascii="Palatino" w:hAnsi="Palatino"/>
        </w:rPr>
        <w:t xml:space="preserve"> </w:t>
      </w:r>
      <w:r w:rsidR="00632747" w:rsidRPr="002D25FD">
        <w:rPr>
          <w:rFonts w:ascii="Palatino" w:hAnsi="Palatino"/>
        </w:rPr>
        <w:t>image</w:t>
      </w:r>
      <w:r w:rsidR="007A7881" w:rsidRPr="002D25FD">
        <w:rPr>
          <w:rFonts w:ascii="Palatino" w:hAnsi="Palatino"/>
        </w:rPr>
        <w:t>, a title,</w:t>
      </w:r>
      <w:r w:rsidRPr="002D25FD">
        <w:rPr>
          <w:rFonts w:ascii="Palatino" w:hAnsi="Palatino"/>
        </w:rPr>
        <w:t xml:space="preserve"> and optional accompanying text.</w:t>
      </w:r>
    </w:p>
    <w:p w14:paraId="02B6965D" w14:textId="77777777" w:rsidR="002D25FD" w:rsidRPr="002D25FD" w:rsidRDefault="00AC2EC1" w:rsidP="002D25FD">
      <w:pPr>
        <w:pStyle w:val="ListParagraph"/>
        <w:numPr>
          <w:ilvl w:val="0"/>
          <w:numId w:val="5"/>
        </w:numPr>
        <w:rPr>
          <w:rFonts w:ascii="Palatino" w:hAnsi="Palatino"/>
        </w:rPr>
      </w:pPr>
      <w:r w:rsidRPr="002D25FD">
        <w:rPr>
          <w:rFonts w:ascii="Palatino" w:hAnsi="Palatino"/>
        </w:rPr>
        <w:t xml:space="preserve">A </w:t>
      </w:r>
      <w:r w:rsidR="0092105C" w:rsidRPr="007E3A04">
        <w:rPr>
          <w:rFonts w:ascii="Palatino" w:hAnsi="Palatino"/>
          <w:i/>
        </w:rPr>
        <w:t>User</w:t>
      </w:r>
      <w:r w:rsidR="0092105C" w:rsidRPr="002D25FD">
        <w:rPr>
          <w:rFonts w:ascii="Palatino" w:hAnsi="Palatino"/>
        </w:rPr>
        <w:t xml:space="preserve"> can create a </w:t>
      </w:r>
      <w:r w:rsidR="00195BE4" w:rsidRPr="002D25FD">
        <w:rPr>
          <w:rFonts w:ascii="Palatino" w:hAnsi="Palatino"/>
        </w:rPr>
        <w:t xml:space="preserve">Gift </w:t>
      </w:r>
      <w:r w:rsidRPr="002D25FD">
        <w:rPr>
          <w:rFonts w:ascii="Palatino" w:hAnsi="Palatino"/>
        </w:rPr>
        <w:t xml:space="preserve">by taking a picture </w:t>
      </w:r>
      <w:r w:rsidR="00632747" w:rsidRPr="002D25FD">
        <w:rPr>
          <w:rFonts w:ascii="Palatino" w:hAnsi="Palatino"/>
        </w:rPr>
        <w:t>(or optionally by selecting an image already stored on the device)</w:t>
      </w:r>
      <w:r w:rsidR="00F60AE0">
        <w:rPr>
          <w:rFonts w:ascii="Palatino" w:hAnsi="Palatino"/>
        </w:rPr>
        <w:t>, entering a title,</w:t>
      </w:r>
      <w:r w:rsidR="00632747" w:rsidRPr="002D25FD">
        <w:rPr>
          <w:rFonts w:ascii="Palatino" w:hAnsi="Palatino"/>
        </w:rPr>
        <w:t xml:space="preserve"> </w:t>
      </w:r>
      <w:r w:rsidRPr="002D25FD">
        <w:rPr>
          <w:rFonts w:ascii="Palatino" w:hAnsi="Palatino"/>
        </w:rPr>
        <w:t xml:space="preserve">and optionally typing in accompanying text. </w:t>
      </w:r>
    </w:p>
    <w:p w14:paraId="31B3320C" w14:textId="55FCBFA7" w:rsidR="0092105C" w:rsidRPr="002D25FD" w:rsidRDefault="00AC2EC1" w:rsidP="002D25FD">
      <w:pPr>
        <w:pStyle w:val="ListParagraph"/>
        <w:numPr>
          <w:ilvl w:val="0"/>
          <w:numId w:val="5"/>
        </w:numPr>
        <w:rPr>
          <w:rFonts w:ascii="Palatino" w:hAnsi="Palatino"/>
        </w:rPr>
      </w:pPr>
      <w:r w:rsidRPr="002D25FD">
        <w:rPr>
          <w:rFonts w:ascii="Palatino" w:hAnsi="Palatino"/>
        </w:rPr>
        <w:t xml:space="preserve">Once the </w:t>
      </w:r>
      <w:r w:rsidR="00195BE4" w:rsidRPr="002D25FD">
        <w:rPr>
          <w:rFonts w:ascii="Palatino" w:hAnsi="Palatino"/>
        </w:rPr>
        <w:t xml:space="preserve">Gift </w:t>
      </w:r>
      <w:r w:rsidRPr="002D25FD">
        <w:rPr>
          <w:rFonts w:ascii="Palatino" w:hAnsi="Palatino"/>
        </w:rPr>
        <w:t xml:space="preserve">is complete the User can </w:t>
      </w:r>
      <w:r w:rsidR="0092105C" w:rsidRPr="002D25FD">
        <w:rPr>
          <w:rFonts w:ascii="Palatino" w:hAnsi="Palatino"/>
        </w:rPr>
        <w:t xml:space="preserve">post </w:t>
      </w:r>
      <w:r w:rsidRPr="002D25FD">
        <w:rPr>
          <w:rFonts w:ascii="Palatino" w:hAnsi="Palatino"/>
        </w:rPr>
        <w:t xml:space="preserve">the </w:t>
      </w:r>
      <w:r w:rsidR="00195BE4" w:rsidRPr="002D25FD">
        <w:rPr>
          <w:rFonts w:ascii="Palatino" w:hAnsi="Palatino"/>
        </w:rPr>
        <w:t xml:space="preserve">Gift </w:t>
      </w:r>
      <w:r w:rsidR="0092105C" w:rsidRPr="002D25FD">
        <w:rPr>
          <w:rFonts w:ascii="Palatino" w:hAnsi="Palatino"/>
        </w:rPr>
        <w:t xml:space="preserve">to a </w:t>
      </w:r>
      <w:r w:rsidR="00195BE4" w:rsidRPr="007E3A04">
        <w:rPr>
          <w:rFonts w:ascii="Palatino" w:hAnsi="Palatino"/>
          <w:i/>
        </w:rPr>
        <w:t>Gift C</w:t>
      </w:r>
      <w:r w:rsidR="0092105C" w:rsidRPr="007E3A04">
        <w:rPr>
          <w:rFonts w:ascii="Palatino" w:hAnsi="Palatino"/>
          <w:i/>
        </w:rPr>
        <w:t>hain</w:t>
      </w:r>
      <w:r w:rsidR="0092105C" w:rsidRPr="002D25FD">
        <w:rPr>
          <w:rFonts w:ascii="Palatino" w:hAnsi="Palatino"/>
        </w:rPr>
        <w:t xml:space="preserve"> (</w:t>
      </w:r>
      <w:r w:rsidR="00D25E44">
        <w:rPr>
          <w:rFonts w:ascii="Palatino" w:hAnsi="Palatino"/>
        </w:rPr>
        <w:t xml:space="preserve">which is </w:t>
      </w:r>
      <w:r w:rsidR="0092105C" w:rsidRPr="002D25FD">
        <w:rPr>
          <w:rFonts w:ascii="Palatino" w:hAnsi="Palatino"/>
        </w:rPr>
        <w:t>one or more relat</w:t>
      </w:r>
      <w:r w:rsidRPr="002D25FD">
        <w:rPr>
          <w:rFonts w:ascii="Palatino" w:hAnsi="Palatino"/>
        </w:rPr>
        <w:t xml:space="preserve">ed </w:t>
      </w:r>
      <w:r w:rsidR="00195BE4" w:rsidRPr="002D25FD">
        <w:rPr>
          <w:rFonts w:ascii="Palatino" w:hAnsi="Palatino"/>
        </w:rPr>
        <w:t>Gifts</w:t>
      </w:r>
      <w:r w:rsidRPr="002D25FD">
        <w:rPr>
          <w:rFonts w:ascii="Palatino" w:hAnsi="Palatino"/>
        </w:rPr>
        <w:t xml:space="preserve">). </w:t>
      </w:r>
      <w:r w:rsidR="002D25FD" w:rsidRPr="002D25FD">
        <w:rPr>
          <w:rFonts w:ascii="Palatino" w:hAnsi="Palatino"/>
        </w:rPr>
        <w:t>Gift data is stored to and retrieved from a web-based service</w:t>
      </w:r>
      <w:r w:rsidR="009F20F2">
        <w:rPr>
          <w:rFonts w:ascii="Palatino" w:hAnsi="Palatino"/>
        </w:rPr>
        <w:t xml:space="preserve"> accessible in the cloud</w:t>
      </w:r>
      <w:r w:rsidR="002D25FD" w:rsidRPr="002D25FD">
        <w:rPr>
          <w:rFonts w:ascii="Palatino" w:hAnsi="Palatino"/>
        </w:rPr>
        <w:t xml:space="preserve">. </w:t>
      </w:r>
      <w:r w:rsidRPr="002D25FD">
        <w:rPr>
          <w:rFonts w:ascii="Palatino" w:hAnsi="Palatino"/>
        </w:rPr>
        <w:t>The post</w:t>
      </w:r>
      <w:r w:rsidR="0092105C" w:rsidRPr="002D25FD">
        <w:rPr>
          <w:rFonts w:ascii="Palatino" w:hAnsi="Palatino"/>
        </w:rPr>
        <w:t xml:space="preserve"> operation requires an authenticated user account.</w:t>
      </w:r>
    </w:p>
    <w:p w14:paraId="4293BC0C" w14:textId="77777777" w:rsidR="002D25FD" w:rsidRPr="002D25FD" w:rsidRDefault="002D25FD" w:rsidP="002D25FD">
      <w:pPr>
        <w:pStyle w:val="ListParagraph"/>
        <w:numPr>
          <w:ilvl w:val="0"/>
          <w:numId w:val="5"/>
        </w:numPr>
        <w:rPr>
          <w:rFonts w:ascii="Palatino" w:hAnsi="Palatino"/>
        </w:rPr>
      </w:pPr>
      <w:r w:rsidRPr="002D25FD">
        <w:rPr>
          <w:rFonts w:ascii="Palatino" w:hAnsi="Palatino"/>
        </w:rPr>
        <w:t xml:space="preserve">Users can view Gifts that have been posted. </w:t>
      </w:r>
    </w:p>
    <w:p w14:paraId="38A1DFFE" w14:textId="77777777" w:rsidR="00AC2EC1" w:rsidRPr="002D25FD" w:rsidRDefault="00AC2EC1" w:rsidP="002D25FD">
      <w:pPr>
        <w:pStyle w:val="ListParagraph"/>
        <w:numPr>
          <w:ilvl w:val="0"/>
          <w:numId w:val="5"/>
        </w:numPr>
        <w:rPr>
          <w:rFonts w:ascii="Palatino" w:hAnsi="Palatino"/>
        </w:rPr>
      </w:pPr>
      <w:r w:rsidRPr="002D25FD">
        <w:rPr>
          <w:rFonts w:ascii="Palatino" w:hAnsi="Palatino"/>
        </w:rPr>
        <w:t xml:space="preserve">Users can do text searches for </w:t>
      </w:r>
      <w:r w:rsidR="00195BE4" w:rsidRPr="002D25FD">
        <w:rPr>
          <w:rFonts w:ascii="Palatino" w:hAnsi="Palatino"/>
        </w:rPr>
        <w:t>Gifts</w:t>
      </w:r>
      <w:r w:rsidRPr="002D25FD">
        <w:rPr>
          <w:rFonts w:ascii="Palatino" w:hAnsi="Palatino"/>
        </w:rPr>
        <w:t xml:space="preserve">. The search is performed only on the </w:t>
      </w:r>
      <w:r w:rsidR="00195BE4" w:rsidRPr="002D25FD">
        <w:rPr>
          <w:rFonts w:ascii="Palatino" w:hAnsi="Palatino"/>
        </w:rPr>
        <w:t xml:space="preserve">Gift's </w:t>
      </w:r>
      <w:r w:rsidR="007A7881" w:rsidRPr="002D25FD">
        <w:rPr>
          <w:rFonts w:ascii="Palatino" w:hAnsi="Palatino"/>
        </w:rPr>
        <w:t>title</w:t>
      </w:r>
      <w:r w:rsidRPr="002D25FD">
        <w:rPr>
          <w:rFonts w:ascii="Palatino" w:hAnsi="Palatino"/>
        </w:rPr>
        <w:t>.</w:t>
      </w:r>
      <w:r w:rsidR="007A7881" w:rsidRPr="002D25FD">
        <w:rPr>
          <w:rFonts w:ascii="Palatino" w:hAnsi="Palatino"/>
        </w:rPr>
        <w:t xml:space="preserve"> Gifts matching the search criterion are returned for user viewing.</w:t>
      </w:r>
    </w:p>
    <w:p w14:paraId="351ADFA0" w14:textId="77777777" w:rsidR="00AC2EC1" w:rsidRPr="002D25FD" w:rsidRDefault="00AC2EC1" w:rsidP="002D25FD">
      <w:pPr>
        <w:pStyle w:val="ListParagraph"/>
        <w:numPr>
          <w:ilvl w:val="0"/>
          <w:numId w:val="5"/>
        </w:numPr>
        <w:rPr>
          <w:rFonts w:ascii="Palatino" w:hAnsi="Palatino"/>
        </w:rPr>
      </w:pPr>
      <w:r w:rsidRPr="002D25FD">
        <w:rPr>
          <w:rFonts w:ascii="Palatino" w:hAnsi="Palatino"/>
        </w:rPr>
        <w:t xml:space="preserve">Users can </w:t>
      </w:r>
      <w:r w:rsidR="00195BE4" w:rsidRPr="002D25FD">
        <w:rPr>
          <w:rFonts w:ascii="Palatino" w:hAnsi="Palatino"/>
        </w:rPr>
        <w:t xml:space="preserve">indicate that they were </w:t>
      </w:r>
      <w:r w:rsidR="00195BE4" w:rsidRPr="007E3A04">
        <w:rPr>
          <w:rFonts w:ascii="Palatino" w:hAnsi="Palatino"/>
          <w:i/>
        </w:rPr>
        <w:t>touched</w:t>
      </w:r>
      <w:r w:rsidR="00195BE4" w:rsidRPr="002D25FD">
        <w:rPr>
          <w:rFonts w:ascii="Palatino" w:hAnsi="Palatino"/>
        </w:rPr>
        <w:t xml:space="preserve"> by a G</w:t>
      </w:r>
      <w:r w:rsidR="0092105C" w:rsidRPr="002D25FD">
        <w:rPr>
          <w:rFonts w:ascii="Palatino" w:hAnsi="Palatino"/>
        </w:rPr>
        <w:t xml:space="preserve">ift and </w:t>
      </w:r>
      <w:r w:rsidRPr="002D25FD">
        <w:rPr>
          <w:rFonts w:ascii="Palatino" w:hAnsi="Palatino"/>
        </w:rPr>
        <w:t>can</w:t>
      </w:r>
      <w:r w:rsidR="0092105C" w:rsidRPr="002D25FD">
        <w:rPr>
          <w:rFonts w:ascii="Palatino" w:hAnsi="Palatino"/>
        </w:rPr>
        <w:t xml:space="preserve"> </w:t>
      </w:r>
      <w:r w:rsidR="00195BE4" w:rsidRPr="002D25FD">
        <w:rPr>
          <w:rFonts w:ascii="Palatino" w:hAnsi="Palatino"/>
        </w:rPr>
        <w:t xml:space="preserve">also </w:t>
      </w:r>
      <w:r w:rsidR="0092105C" w:rsidRPr="002D25FD">
        <w:rPr>
          <w:rFonts w:ascii="Palatino" w:hAnsi="Palatino"/>
        </w:rPr>
        <w:t xml:space="preserve">flag </w:t>
      </w:r>
      <w:r w:rsidR="00195BE4" w:rsidRPr="002D25FD">
        <w:rPr>
          <w:rFonts w:ascii="Palatino" w:hAnsi="Palatino"/>
        </w:rPr>
        <w:t>G</w:t>
      </w:r>
      <w:r w:rsidR="0092105C" w:rsidRPr="002D25FD">
        <w:rPr>
          <w:rFonts w:ascii="Palatino" w:hAnsi="Palatino"/>
        </w:rPr>
        <w:t>ift</w:t>
      </w:r>
      <w:r w:rsidRPr="002D25FD">
        <w:rPr>
          <w:rFonts w:ascii="Palatino" w:hAnsi="Palatino"/>
        </w:rPr>
        <w:t>s</w:t>
      </w:r>
      <w:r w:rsidR="0092105C" w:rsidRPr="002D25FD">
        <w:rPr>
          <w:rFonts w:ascii="Palatino" w:hAnsi="Palatino"/>
        </w:rPr>
        <w:t xml:space="preserve"> as </w:t>
      </w:r>
      <w:r w:rsidR="00195BE4" w:rsidRPr="002D25FD">
        <w:rPr>
          <w:rFonts w:ascii="Palatino" w:hAnsi="Palatino"/>
        </w:rPr>
        <w:t xml:space="preserve">being obscene or </w:t>
      </w:r>
      <w:r w:rsidR="0092105C" w:rsidRPr="002D25FD">
        <w:rPr>
          <w:rFonts w:ascii="Palatino" w:hAnsi="Palatino"/>
        </w:rPr>
        <w:t>inappropriate.</w:t>
      </w:r>
      <w:r w:rsidRPr="002D25FD">
        <w:rPr>
          <w:rFonts w:ascii="Palatino" w:hAnsi="Palatino"/>
        </w:rPr>
        <w:t xml:space="preserve"> </w:t>
      </w:r>
      <w:r w:rsidR="002D25FD" w:rsidRPr="002D25FD">
        <w:rPr>
          <w:rFonts w:ascii="Palatino" w:hAnsi="Palatino"/>
        </w:rPr>
        <w:t>Users can set a preference that prevents the display of Gifts flagged as obscene or inappropriate.</w:t>
      </w:r>
    </w:p>
    <w:p w14:paraId="6301DA7C" w14:textId="345E267C" w:rsidR="004F14F3" w:rsidRPr="002D25FD" w:rsidRDefault="00195BE4" w:rsidP="002D25FD">
      <w:pPr>
        <w:pStyle w:val="ListParagraph"/>
        <w:numPr>
          <w:ilvl w:val="0"/>
          <w:numId w:val="5"/>
        </w:numPr>
        <w:rPr>
          <w:rFonts w:ascii="Palatino" w:hAnsi="Palatino"/>
        </w:rPr>
      </w:pPr>
      <w:r w:rsidRPr="002D25FD">
        <w:rPr>
          <w:rFonts w:ascii="Palatino" w:hAnsi="Palatino"/>
        </w:rPr>
        <w:t>Touched</w:t>
      </w:r>
      <w:r w:rsidR="00AC2EC1" w:rsidRPr="002D25FD">
        <w:rPr>
          <w:rFonts w:ascii="Palatino" w:hAnsi="Palatino"/>
        </w:rPr>
        <w:t xml:space="preserve"> </w:t>
      </w:r>
      <w:r w:rsidRPr="002D25FD">
        <w:rPr>
          <w:rFonts w:ascii="Palatino" w:hAnsi="Palatino"/>
        </w:rPr>
        <w:t>counts are displayed with each G</w:t>
      </w:r>
      <w:r w:rsidR="00AC2EC1" w:rsidRPr="002D25FD">
        <w:rPr>
          <w:rFonts w:ascii="Palatino" w:hAnsi="Palatino"/>
        </w:rPr>
        <w:t xml:space="preserve">ift. These counts </w:t>
      </w:r>
      <w:r w:rsidR="00E922D2">
        <w:rPr>
          <w:rFonts w:ascii="Palatino" w:hAnsi="Palatino"/>
        </w:rPr>
        <w:t>are</w:t>
      </w:r>
      <w:r w:rsidR="00AC2EC1" w:rsidRPr="002D25FD">
        <w:rPr>
          <w:rFonts w:ascii="Palatino" w:hAnsi="Palatino"/>
        </w:rPr>
        <w:t xml:space="preserve"> periodically updated in accordance w</w:t>
      </w:r>
      <w:r w:rsidRPr="002D25FD">
        <w:rPr>
          <w:rFonts w:ascii="Palatino" w:hAnsi="Palatino"/>
        </w:rPr>
        <w:t>ith a user-specified preference (e.g., Touched counts are updated every 1, 5 or 60 minutes</w:t>
      </w:r>
      <w:r w:rsidR="007A7881" w:rsidRPr="002D25FD">
        <w:rPr>
          <w:rFonts w:ascii="Palatino" w:hAnsi="Palatino"/>
        </w:rPr>
        <w:t>).</w:t>
      </w:r>
    </w:p>
    <w:p w14:paraId="5927AD53" w14:textId="77777777" w:rsidR="0092105C" w:rsidRDefault="002D25FD" w:rsidP="00B3249B">
      <w:pPr>
        <w:rPr>
          <w:rFonts w:ascii="Palatino" w:hAnsi="Palatino"/>
          <w:b/>
        </w:rPr>
      </w:pPr>
      <w:r w:rsidRPr="00B3249B">
        <w:rPr>
          <w:rFonts w:ascii="Palatino" w:hAnsi="Palatino"/>
          <w:b/>
        </w:rPr>
        <w:t>Implementation Considerations</w:t>
      </w:r>
    </w:p>
    <w:p w14:paraId="623120AB" w14:textId="2ECB81A5" w:rsidR="00B3249B" w:rsidRDefault="0091564F" w:rsidP="00B3249B">
      <w:pPr>
        <w:rPr>
          <w:rFonts w:ascii="Palatino" w:hAnsi="Palatino"/>
        </w:rPr>
      </w:pPr>
      <w:r>
        <w:rPr>
          <w:rFonts w:ascii="Palatino" w:hAnsi="Palatino"/>
        </w:rPr>
        <w:t>T</w:t>
      </w:r>
      <w:r w:rsidR="00463203">
        <w:rPr>
          <w:rFonts w:ascii="Palatino" w:hAnsi="Palatino"/>
        </w:rPr>
        <w:t>he Potlatch project specification</w:t>
      </w:r>
      <w:r w:rsidR="00B3249B">
        <w:rPr>
          <w:rFonts w:ascii="Palatino" w:hAnsi="Palatino"/>
        </w:rPr>
        <w:t xml:space="preserve"> </w:t>
      </w:r>
      <w:r>
        <w:rPr>
          <w:rFonts w:ascii="Palatino" w:hAnsi="Palatino"/>
        </w:rPr>
        <w:t xml:space="preserve">outlined above </w:t>
      </w:r>
      <w:r w:rsidR="00463203">
        <w:rPr>
          <w:rFonts w:ascii="Palatino" w:hAnsi="Palatino"/>
        </w:rPr>
        <w:t xml:space="preserve">is intentionally </w:t>
      </w:r>
      <w:r w:rsidR="00B3249B">
        <w:rPr>
          <w:rFonts w:ascii="Palatino" w:hAnsi="Palatino"/>
        </w:rPr>
        <w:t>undersp</w:t>
      </w:r>
      <w:r w:rsidR="00463203">
        <w:rPr>
          <w:rFonts w:ascii="Palatino" w:hAnsi="Palatino"/>
        </w:rPr>
        <w:t>ecified</w:t>
      </w:r>
      <w:r w:rsidR="00CA1916">
        <w:rPr>
          <w:rFonts w:ascii="Palatino" w:hAnsi="Palatino"/>
        </w:rPr>
        <w:t xml:space="preserve"> to maximize opportunities for student creativity</w:t>
      </w:r>
      <w:r w:rsidR="00463203">
        <w:rPr>
          <w:rFonts w:ascii="Palatino" w:hAnsi="Palatino"/>
        </w:rPr>
        <w:t>. Students must</w:t>
      </w:r>
      <w:r w:rsidR="00CA1916">
        <w:rPr>
          <w:rFonts w:ascii="Palatino" w:hAnsi="Palatino"/>
        </w:rPr>
        <w:t xml:space="preserve"> therefore</w:t>
      </w:r>
      <w:r w:rsidR="00463203">
        <w:rPr>
          <w:rFonts w:ascii="Palatino" w:hAnsi="Palatino"/>
        </w:rPr>
        <w:t xml:space="preserve"> consider and choose between </w:t>
      </w:r>
      <w:r w:rsidR="00B3249B">
        <w:rPr>
          <w:rFonts w:ascii="Palatino" w:hAnsi="Palatino"/>
        </w:rPr>
        <w:t xml:space="preserve">a number of </w:t>
      </w:r>
      <w:r w:rsidR="00463203">
        <w:rPr>
          <w:rFonts w:ascii="Palatino" w:hAnsi="Palatino"/>
        </w:rPr>
        <w:t xml:space="preserve">design and implementation </w:t>
      </w:r>
      <w:r w:rsidR="00B3249B">
        <w:rPr>
          <w:rFonts w:ascii="Palatino" w:hAnsi="Palatino"/>
        </w:rPr>
        <w:t>issues</w:t>
      </w:r>
      <w:r w:rsidR="00463203">
        <w:rPr>
          <w:rFonts w:ascii="Palatino" w:hAnsi="Palatino"/>
        </w:rPr>
        <w:t xml:space="preserve"> </w:t>
      </w:r>
      <w:r w:rsidR="00725B1B">
        <w:rPr>
          <w:rFonts w:ascii="Palatino" w:hAnsi="Palatino"/>
        </w:rPr>
        <w:t>and solution alternatives</w:t>
      </w:r>
      <w:r w:rsidR="00463203">
        <w:rPr>
          <w:rFonts w:ascii="Palatino" w:hAnsi="Palatino"/>
        </w:rPr>
        <w:t xml:space="preserve"> to produce their final product</w:t>
      </w:r>
      <w:r w:rsidR="003A7C2F">
        <w:rPr>
          <w:rFonts w:ascii="Palatino" w:hAnsi="Palatino"/>
        </w:rPr>
        <w:t xml:space="preserve"> solution</w:t>
      </w:r>
      <w:r w:rsidR="00463203">
        <w:rPr>
          <w:rFonts w:ascii="Palatino" w:hAnsi="Palatino"/>
        </w:rPr>
        <w:t>.  For example, students should consider at least the following issues</w:t>
      </w:r>
      <w:r w:rsidR="00A65DB9">
        <w:rPr>
          <w:rFonts w:ascii="Palatino" w:hAnsi="Palatino"/>
        </w:rPr>
        <w:t xml:space="preserve"> for this project</w:t>
      </w:r>
      <w:r w:rsidR="00463203">
        <w:rPr>
          <w:rFonts w:ascii="Palatino" w:hAnsi="Palatino"/>
        </w:rPr>
        <w:t>:</w:t>
      </w:r>
    </w:p>
    <w:p w14:paraId="11BF1FF5" w14:textId="77777777" w:rsidR="00463203" w:rsidRDefault="00725B1B" w:rsidP="00463203">
      <w:pPr>
        <w:pStyle w:val="ListParagraph"/>
        <w:numPr>
          <w:ilvl w:val="0"/>
          <w:numId w:val="6"/>
        </w:numPr>
        <w:rPr>
          <w:rFonts w:ascii="Palatino" w:hAnsi="Palatino"/>
        </w:rPr>
      </w:pPr>
      <w:r>
        <w:rPr>
          <w:rFonts w:ascii="Palatino" w:hAnsi="Palatino"/>
        </w:rPr>
        <w:t>How will G</w:t>
      </w:r>
      <w:r w:rsidR="00F60AE0">
        <w:rPr>
          <w:rFonts w:ascii="Palatino" w:hAnsi="Palatino"/>
        </w:rPr>
        <w:t>ift data be stored? In your device? In the remote service?</w:t>
      </w:r>
    </w:p>
    <w:p w14:paraId="6C39B9B1" w14:textId="77777777" w:rsidR="00F60AE0" w:rsidRDefault="00F60AE0" w:rsidP="00463203">
      <w:pPr>
        <w:pStyle w:val="ListParagraph"/>
        <w:numPr>
          <w:ilvl w:val="0"/>
          <w:numId w:val="6"/>
        </w:numPr>
        <w:rPr>
          <w:rFonts w:ascii="Palatino" w:hAnsi="Palatino"/>
        </w:rPr>
      </w:pPr>
      <w:r>
        <w:rPr>
          <w:rFonts w:ascii="Palatino" w:hAnsi="Palatino"/>
        </w:rPr>
        <w:t>What will the user interface screens look like? How will the user navigate between different screens?</w:t>
      </w:r>
    </w:p>
    <w:p w14:paraId="7D95A446" w14:textId="77777777" w:rsidR="00F60AE0" w:rsidRDefault="00F60AE0" w:rsidP="00463203">
      <w:pPr>
        <w:pStyle w:val="ListParagraph"/>
        <w:numPr>
          <w:ilvl w:val="0"/>
          <w:numId w:val="6"/>
        </w:numPr>
        <w:rPr>
          <w:rFonts w:ascii="Palatino" w:hAnsi="Palatino"/>
        </w:rPr>
      </w:pPr>
      <w:r>
        <w:rPr>
          <w:rFonts w:ascii="Palatino" w:hAnsi="Palatino"/>
        </w:rPr>
        <w:t xml:space="preserve">How </w:t>
      </w:r>
      <w:r w:rsidR="00725B1B">
        <w:rPr>
          <w:rFonts w:ascii="Palatino" w:hAnsi="Palatino"/>
        </w:rPr>
        <w:t xml:space="preserve">and where </w:t>
      </w:r>
      <w:r>
        <w:rPr>
          <w:rFonts w:ascii="Palatino" w:hAnsi="Palatino"/>
        </w:rPr>
        <w:t>will users attach Gifts to a Gift Chain?</w:t>
      </w:r>
    </w:p>
    <w:p w14:paraId="70CBFDB3" w14:textId="77777777" w:rsidR="00F60AE0" w:rsidRDefault="00F60AE0" w:rsidP="00463203">
      <w:pPr>
        <w:pStyle w:val="ListParagraph"/>
        <w:numPr>
          <w:ilvl w:val="0"/>
          <w:numId w:val="6"/>
        </w:numPr>
        <w:rPr>
          <w:rFonts w:ascii="Palatino" w:hAnsi="Palatino"/>
        </w:rPr>
      </w:pPr>
      <w:r>
        <w:rPr>
          <w:rFonts w:ascii="Palatino" w:hAnsi="Palatino"/>
        </w:rPr>
        <w:t>How, when</w:t>
      </w:r>
      <w:r w:rsidR="00851E91">
        <w:rPr>
          <w:rFonts w:ascii="Palatino" w:hAnsi="Palatino"/>
        </w:rPr>
        <w:t>,</w:t>
      </w:r>
      <w:r>
        <w:rPr>
          <w:rFonts w:ascii="Palatino" w:hAnsi="Palatino"/>
        </w:rPr>
        <w:t xml:space="preserve"> and how often will the user enter their user account information? For example, will the user enter this information each time they run the app? Will they specify the information as part of a preference screen?</w:t>
      </w:r>
    </w:p>
    <w:p w14:paraId="5CD0A7FF" w14:textId="77777777" w:rsidR="00F60AE0" w:rsidRDefault="00F60AE0" w:rsidP="00463203">
      <w:pPr>
        <w:pStyle w:val="ListParagraph"/>
        <w:numPr>
          <w:ilvl w:val="0"/>
          <w:numId w:val="6"/>
        </w:numPr>
        <w:rPr>
          <w:rFonts w:ascii="Palatino" w:hAnsi="Palatino"/>
        </w:rPr>
      </w:pPr>
      <w:r>
        <w:rPr>
          <w:rFonts w:ascii="Palatino" w:hAnsi="Palatino"/>
        </w:rPr>
        <w:t>How will Gifts and Gift Chains be accessed? Will there be some initial default display? Will users have to enter search criteria? If so, how will the user get access to the search interface?</w:t>
      </w:r>
    </w:p>
    <w:p w14:paraId="4BC9D819" w14:textId="50396D09" w:rsidR="00F60AE0" w:rsidRDefault="00F60AE0" w:rsidP="00463203">
      <w:pPr>
        <w:pStyle w:val="ListParagraph"/>
        <w:numPr>
          <w:ilvl w:val="0"/>
          <w:numId w:val="6"/>
        </w:numPr>
        <w:rPr>
          <w:rFonts w:ascii="Palatino" w:hAnsi="Palatino"/>
        </w:rPr>
      </w:pPr>
      <w:r>
        <w:rPr>
          <w:rFonts w:ascii="Palatino" w:hAnsi="Palatino"/>
        </w:rPr>
        <w:t xml:space="preserve">Will all search results be displayed </w:t>
      </w:r>
      <w:r w:rsidR="00725B1B">
        <w:rPr>
          <w:rFonts w:ascii="Palatino" w:hAnsi="Palatino"/>
        </w:rPr>
        <w:t>at the same time? Or will only a subset of</w:t>
      </w:r>
      <w:r>
        <w:rPr>
          <w:rFonts w:ascii="Palatino" w:hAnsi="Palatino"/>
        </w:rPr>
        <w:t xml:space="preserve"> Gifts </w:t>
      </w:r>
      <w:r w:rsidR="00725B1B">
        <w:rPr>
          <w:rFonts w:ascii="Palatino" w:hAnsi="Palatino"/>
        </w:rPr>
        <w:t xml:space="preserve">be shown </w:t>
      </w:r>
      <w:r>
        <w:rPr>
          <w:rFonts w:ascii="Palatino" w:hAnsi="Palatino"/>
        </w:rPr>
        <w:t>at a</w:t>
      </w:r>
      <w:r w:rsidR="00725B1B">
        <w:rPr>
          <w:rFonts w:ascii="Palatino" w:hAnsi="Palatino"/>
        </w:rPr>
        <w:t>ny</w:t>
      </w:r>
      <w:r>
        <w:rPr>
          <w:rFonts w:ascii="Palatino" w:hAnsi="Palatino"/>
        </w:rPr>
        <w:t xml:space="preserve"> </w:t>
      </w:r>
      <w:r w:rsidR="00725B1B">
        <w:rPr>
          <w:rFonts w:ascii="Palatino" w:hAnsi="Palatino"/>
        </w:rPr>
        <w:t xml:space="preserve">one </w:t>
      </w:r>
      <w:r>
        <w:rPr>
          <w:rFonts w:ascii="Palatino" w:hAnsi="Palatino"/>
        </w:rPr>
        <w:t>time? Will the Gifts be sorted in some way, such as by their Touched counts</w:t>
      </w:r>
      <w:r w:rsidR="00335EEE">
        <w:rPr>
          <w:rFonts w:ascii="Palatino" w:hAnsi="Palatino"/>
        </w:rPr>
        <w:t xml:space="preserve">, </w:t>
      </w:r>
      <w:r>
        <w:rPr>
          <w:rFonts w:ascii="Palatino" w:hAnsi="Palatino"/>
        </w:rPr>
        <w:t>creation time</w:t>
      </w:r>
      <w:r w:rsidR="00335EEE">
        <w:rPr>
          <w:rFonts w:ascii="Palatino" w:hAnsi="Palatino"/>
        </w:rPr>
        <w:t>, or latest update time</w:t>
      </w:r>
      <w:r>
        <w:rPr>
          <w:rFonts w:ascii="Palatino" w:hAnsi="Palatino"/>
        </w:rPr>
        <w:t>?</w:t>
      </w:r>
    </w:p>
    <w:p w14:paraId="19741798" w14:textId="77777777" w:rsidR="00F60AE0" w:rsidRDefault="00F60AE0" w:rsidP="00463203">
      <w:pPr>
        <w:pStyle w:val="ListParagraph"/>
        <w:numPr>
          <w:ilvl w:val="0"/>
          <w:numId w:val="6"/>
        </w:numPr>
        <w:rPr>
          <w:rFonts w:ascii="Palatino" w:hAnsi="Palatino"/>
        </w:rPr>
      </w:pPr>
      <w:r>
        <w:rPr>
          <w:rFonts w:ascii="Palatino" w:hAnsi="Palatino"/>
        </w:rPr>
        <w:t>How will users indicate that they were touched by a Gift? Can they undo their</w:t>
      </w:r>
      <w:r w:rsidR="009F7A4E">
        <w:rPr>
          <w:rFonts w:ascii="Palatino" w:hAnsi="Palatino"/>
        </w:rPr>
        <w:t xml:space="preserve"> decisions? How will they flag inappropriate or obscene Gifts?</w:t>
      </w:r>
    </w:p>
    <w:p w14:paraId="15B9D3E6" w14:textId="77777777" w:rsidR="009F7A4E" w:rsidRDefault="009F7A4E" w:rsidP="00463203">
      <w:pPr>
        <w:pStyle w:val="ListParagraph"/>
        <w:numPr>
          <w:ilvl w:val="0"/>
          <w:numId w:val="6"/>
        </w:numPr>
        <w:rPr>
          <w:rFonts w:ascii="Palatino" w:hAnsi="Palatino"/>
        </w:rPr>
      </w:pPr>
      <w:r>
        <w:rPr>
          <w:rFonts w:ascii="Palatino" w:hAnsi="Palatino"/>
        </w:rPr>
        <w:t xml:space="preserve">What user preferences can </w:t>
      </w:r>
      <w:r w:rsidR="00725B1B">
        <w:rPr>
          <w:rFonts w:ascii="Palatino" w:hAnsi="Palatino"/>
        </w:rPr>
        <w:t>the user</w:t>
      </w:r>
      <w:r>
        <w:rPr>
          <w:rFonts w:ascii="Palatino" w:hAnsi="Palatino"/>
        </w:rPr>
        <w:t xml:space="preserve"> set? How will the app be informed of </w:t>
      </w:r>
      <w:r w:rsidR="00725B1B">
        <w:rPr>
          <w:rFonts w:ascii="Palatino" w:hAnsi="Palatino"/>
        </w:rPr>
        <w:t xml:space="preserve">changes to these </w:t>
      </w:r>
      <w:r>
        <w:rPr>
          <w:rFonts w:ascii="Palatino" w:hAnsi="Palatino"/>
        </w:rPr>
        <w:t>user preferences?</w:t>
      </w:r>
    </w:p>
    <w:p w14:paraId="1502E271" w14:textId="4618C0CB" w:rsidR="009F7A4E" w:rsidRDefault="009F7A4E" w:rsidP="00463203">
      <w:pPr>
        <w:pStyle w:val="ListParagraph"/>
        <w:numPr>
          <w:ilvl w:val="0"/>
          <w:numId w:val="6"/>
        </w:numPr>
        <w:rPr>
          <w:rFonts w:ascii="Palatino" w:hAnsi="Palatino"/>
        </w:rPr>
      </w:pPr>
      <w:r>
        <w:rPr>
          <w:rFonts w:ascii="Palatino" w:hAnsi="Palatino"/>
        </w:rPr>
        <w:t>How will the app handle concurrency issues</w:t>
      </w:r>
      <w:r w:rsidR="00FA5100">
        <w:rPr>
          <w:rFonts w:ascii="Palatino" w:hAnsi="Palatino"/>
        </w:rPr>
        <w:t xml:space="preserve">, such as </w:t>
      </w:r>
      <w:r>
        <w:rPr>
          <w:rFonts w:ascii="Palatino" w:hAnsi="Palatino"/>
        </w:rPr>
        <w:t>how will period</w:t>
      </w:r>
      <w:r w:rsidR="00725B1B">
        <w:rPr>
          <w:rFonts w:ascii="Palatino" w:hAnsi="Palatino"/>
        </w:rPr>
        <w:t>ic</w:t>
      </w:r>
      <w:r>
        <w:rPr>
          <w:rFonts w:ascii="Palatino" w:hAnsi="Palatino"/>
        </w:rPr>
        <w:t xml:space="preserve"> up</w:t>
      </w:r>
      <w:r w:rsidR="00725B1B">
        <w:rPr>
          <w:rFonts w:ascii="Palatino" w:hAnsi="Palatino"/>
        </w:rPr>
        <w:t>dates occur</w:t>
      </w:r>
      <w:r>
        <w:rPr>
          <w:rFonts w:ascii="Palatino" w:hAnsi="Palatino"/>
        </w:rPr>
        <w:t xml:space="preserve"> - via server push or app pull? How will search queries and results be efficiently processed? Will the data be pulled from the server in multiple requests or all at one time? Will the server </w:t>
      </w:r>
      <w:r w:rsidR="00725B1B">
        <w:rPr>
          <w:rFonts w:ascii="Palatino" w:hAnsi="Palatino"/>
        </w:rPr>
        <w:t>data include full-sized images, o</w:t>
      </w:r>
      <w:r>
        <w:rPr>
          <w:rFonts w:ascii="Palatino" w:hAnsi="Palatino"/>
        </w:rPr>
        <w:t>r thumbnails plus URLs pointing to the full-sized images?</w:t>
      </w:r>
    </w:p>
    <w:p w14:paraId="2AB5D242" w14:textId="77777777" w:rsidR="009F7A4E" w:rsidRDefault="009F7A4E" w:rsidP="00463203">
      <w:pPr>
        <w:pStyle w:val="ListParagraph"/>
        <w:numPr>
          <w:ilvl w:val="0"/>
          <w:numId w:val="6"/>
        </w:numPr>
        <w:rPr>
          <w:rFonts w:ascii="Palatino" w:hAnsi="Palatino"/>
        </w:rPr>
      </w:pPr>
      <w:r>
        <w:rPr>
          <w:rFonts w:ascii="Palatino" w:hAnsi="Palatino"/>
        </w:rPr>
        <w:t>Will the app cache information on the local device</w:t>
      </w:r>
      <w:r w:rsidR="00FA5100">
        <w:rPr>
          <w:rFonts w:ascii="Palatino" w:hAnsi="Palatino"/>
        </w:rPr>
        <w:t>, e.g., in a Content Provider</w:t>
      </w:r>
      <w:r>
        <w:rPr>
          <w:rFonts w:ascii="Palatino" w:hAnsi="Palatino"/>
        </w:rPr>
        <w:t xml:space="preserve">? </w:t>
      </w:r>
    </w:p>
    <w:p w14:paraId="1C4FF336" w14:textId="034B9D6B" w:rsidR="009F7A4E" w:rsidRDefault="00336A31" w:rsidP="00463203">
      <w:pPr>
        <w:pStyle w:val="ListParagraph"/>
        <w:numPr>
          <w:ilvl w:val="0"/>
          <w:numId w:val="6"/>
        </w:numPr>
        <w:rPr>
          <w:rFonts w:ascii="Palatino" w:hAnsi="Palatino"/>
        </w:rPr>
      </w:pPr>
      <w:r>
        <w:rPr>
          <w:rFonts w:ascii="Palatino" w:hAnsi="Palatino"/>
        </w:rPr>
        <w:t>Will the a</w:t>
      </w:r>
      <w:r w:rsidR="009F7A4E">
        <w:rPr>
          <w:rFonts w:ascii="Palatino" w:hAnsi="Palatino"/>
        </w:rPr>
        <w:t>pp</w:t>
      </w:r>
      <w:r>
        <w:rPr>
          <w:rFonts w:ascii="Palatino" w:hAnsi="Palatino"/>
        </w:rPr>
        <w:t xml:space="preserve"> provide</w:t>
      </w:r>
      <w:r w:rsidR="009F7A4E">
        <w:rPr>
          <w:rFonts w:ascii="Palatino" w:hAnsi="Palatino"/>
        </w:rPr>
        <w:t xml:space="preserve"> extensions and improvements that goes beyond the minimum requirements? For example, if </w:t>
      </w:r>
      <w:r w:rsidR="0089664A">
        <w:rPr>
          <w:rFonts w:ascii="Palatino" w:hAnsi="Palatino"/>
        </w:rPr>
        <w:t xml:space="preserve">an </w:t>
      </w:r>
      <w:r w:rsidR="007E3A04">
        <w:rPr>
          <w:rFonts w:ascii="Palatino" w:hAnsi="Palatino"/>
        </w:rPr>
        <w:t>a</w:t>
      </w:r>
      <w:r w:rsidR="0089664A">
        <w:rPr>
          <w:rFonts w:ascii="Palatino" w:hAnsi="Palatino"/>
        </w:rPr>
        <w:t xml:space="preserve">pp </w:t>
      </w:r>
      <w:r w:rsidR="009F7A4E">
        <w:rPr>
          <w:rFonts w:ascii="Palatino" w:hAnsi="Palatino"/>
        </w:rPr>
        <w:t>collect</w:t>
      </w:r>
      <w:r w:rsidR="0089664A">
        <w:rPr>
          <w:rFonts w:ascii="Palatino" w:hAnsi="Palatino"/>
        </w:rPr>
        <w:t>s</w:t>
      </w:r>
      <w:r w:rsidR="009F7A4E">
        <w:rPr>
          <w:rFonts w:ascii="Palatino" w:hAnsi="Palatino"/>
        </w:rPr>
        <w:t xml:space="preserve"> location information for each Gift, quer</w:t>
      </w:r>
      <w:r w:rsidR="007E3A04">
        <w:rPr>
          <w:rFonts w:ascii="Palatino" w:hAnsi="Palatino"/>
        </w:rPr>
        <w:t>ies</w:t>
      </w:r>
      <w:r w:rsidR="009F7A4E">
        <w:rPr>
          <w:rFonts w:ascii="Palatino" w:hAnsi="Palatino"/>
        </w:rPr>
        <w:t xml:space="preserve"> by location, and then use</w:t>
      </w:r>
      <w:r w:rsidR="007E3A04">
        <w:rPr>
          <w:rFonts w:ascii="Palatino" w:hAnsi="Palatino"/>
        </w:rPr>
        <w:t>s</w:t>
      </w:r>
      <w:r w:rsidR="009F7A4E">
        <w:rPr>
          <w:rFonts w:ascii="Palatino" w:hAnsi="Palatino"/>
        </w:rPr>
        <w:t xml:space="preserve"> Maps to display Gifts at their locations, then </w:t>
      </w:r>
      <w:r w:rsidR="00D5136E">
        <w:rPr>
          <w:rFonts w:ascii="Palatino" w:hAnsi="Palatino"/>
        </w:rPr>
        <w:t>it may be necessary to</w:t>
      </w:r>
      <w:r w:rsidR="009F7A4E">
        <w:rPr>
          <w:rFonts w:ascii="Palatino" w:hAnsi="Palatino"/>
        </w:rPr>
        <w:t xml:space="preserve"> modify the various app databases and query facilities. Also, using Maps may require </w:t>
      </w:r>
      <w:r w:rsidR="0083458E">
        <w:rPr>
          <w:rFonts w:ascii="Palatino" w:hAnsi="Palatino"/>
        </w:rPr>
        <w:t>students to</w:t>
      </w:r>
      <w:r w:rsidR="003954AA">
        <w:rPr>
          <w:rFonts w:ascii="Palatino" w:hAnsi="Palatino"/>
        </w:rPr>
        <w:t xml:space="preserve"> have access to an actual device.</w:t>
      </w:r>
      <w:r w:rsidR="00CA7E57">
        <w:rPr>
          <w:rFonts w:ascii="Palatino" w:hAnsi="Palatino"/>
        </w:rPr>
        <w:t xml:space="preserve"> Also, how will these enhancements affect the rest of the app?</w:t>
      </w:r>
    </w:p>
    <w:p w14:paraId="4232322A" w14:textId="77777777" w:rsidR="003954AA" w:rsidRPr="00463203" w:rsidRDefault="003954AA" w:rsidP="00463203">
      <w:pPr>
        <w:pStyle w:val="ListParagraph"/>
        <w:numPr>
          <w:ilvl w:val="0"/>
          <w:numId w:val="6"/>
        </w:numPr>
        <w:rPr>
          <w:rFonts w:ascii="Palatino" w:hAnsi="Palatino"/>
        </w:rPr>
      </w:pPr>
      <w:r>
        <w:rPr>
          <w:rFonts w:ascii="Palatino" w:hAnsi="Palatino"/>
        </w:rPr>
        <w:t xml:space="preserve">Does your app idea really require two or more fundamental Android components? If so, which ones? For example, this app </w:t>
      </w:r>
      <w:r w:rsidR="00725B1B">
        <w:rPr>
          <w:rFonts w:ascii="Palatino" w:hAnsi="Palatino"/>
        </w:rPr>
        <w:t>might</w:t>
      </w:r>
      <w:r>
        <w:rPr>
          <w:rFonts w:ascii="Palatino" w:hAnsi="Palatino"/>
        </w:rPr>
        <w:t xml:space="preserve"> benefit from </w:t>
      </w:r>
      <w:r w:rsidR="00725B1B">
        <w:rPr>
          <w:rFonts w:ascii="Palatino" w:hAnsi="Palatino"/>
        </w:rPr>
        <w:t>using a ContentProvider o</w:t>
      </w:r>
      <w:r>
        <w:rPr>
          <w:rFonts w:ascii="Palatino" w:hAnsi="Palatino"/>
        </w:rPr>
        <w:t xml:space="preserve">r </w:t>
      </w:r>
      <w:r w:rsidR="00725B1B">
        <w:rPr>
          <w:rFonts w:ascii="Palatino" w:hAnsi="Palatino"/>
        </w:rPr>
        <w:t xml:space="preserve">from using </w:t>
      </w:r>
      <w:r>
        <w:rPr>
          <w:rFonts w:ascii="Palatino" w:hAnsi="Palatino"/>
        </w:rPr>
        <w:t xml:space="preserve">a background Service that synchronizes local and remote image data, </w:t>
      </w:r>
      <w:r w:rsidR="00725B1B">
        <w:rPr>
          <w:rFonts w:ascii="Palatino" w:hAnsi="Palatino"/>
        </w:rPr>
        <w:t xml:space="preserve">only </w:t>
      </w:r>
      <w:r>
        <w:rPr>
          <w:rFonts w:ascii="Palatino" w:hAnsi="Palatino"/>
        </w:rPr>
        <w:t>when the device is connected to a WiFi network.</w:t>
      </w:r>
    </w:p>
    <w:p w14:paraId="1ABB3D0B" w14:textId="77777777" w:rsidR="00463203" w:rsidRPr="00B3249B" w:rsidRDefault="00463203" w:rsidP="00B3249B">
      <w:pPr>
        <w:rPr>
          <w:rFonts w:ascii="Palatino" w:hAnsi="Palatino"/>
        </w:rPr>
      </w:pPr>
    </w:p>
    <w:p w14:paraId="1C2182ED" w14:textId="77777777" w:rsidR="007A7881" w:rsidRDefault="007A7881">
      <w:pPr>
        <w:rPr>
          <w:rFonts w:ascii="Palatino" w:hAnsi="Palatino"/>
          <w:b/>
        </w:rPr>
      </w:pPr>
      <w:r>
        <w:rPr>
          <w:rFonts w:ascii="Palatino" w:hAnsi="Palatino"/>
          <w:b/>
        </w:rPr>
        <w:br w:type="page"/>
      </w:r>
    </w:p>
    <w:p w14:paraId="4CA86CDA" w14:textId="77777777" w:rsidR="003813AA" w:rsidRPr="003813AA" w:rsidRDefault="003813AA" w:rsidP="00C07760">
      <w:pPr>
        <w:rPr>
          <w:rFonts w:ascii="Palatino" w:hAnsi="Palatino"/>
          <w:b/>
        </w:rPr>
      </w:pPr>
      <w:r w:rsidRPr="003813AA">
        <w:rPr>
          <w:rFonts w:ascii="Palatino" w:hAnsi="Palatino"/>
          <w:b/>
        </w:rPr>
        <w:t>Wire Frames</w:t>
      </w:r>
    </w:p>
    <w:p w14:paraId="7464CE38" w14:textId="77777777" w:rsidR="004150A2" w:rsidRPr="004150A2" w:rsidRDefault="00554359" w:rsidP="004150A2">
      <w:pPr>
        <w:rPr>
          <w:rFonts w:ascii="Palatino" w:hAnsi="Palatino"/>
        </w:rPr>
      </w:pPr>
      <w:r>
        <w:rPr>
          <w:rFonts w:ascii="Palatino" w:hAnsi="Palatino"/>
          <w:noProof/>
        </w:rPr>
        <mc:AlternateContent>
          <mc:Choice Requires="wps">
            <w:drawing>
              <wp:anchor distT="0" distB="0" distL="114300" distR="114300" simplePos="0" relativeHeight="251667456" behindDoc="0" locked="0" layoutInCell="1" allowOverlap="1" wp14:anchorId="19016AC6" wp14:editId="6669E646">
                <wp:simplePos x="0" y="0"/>
                <wp:positionH relativeFrom="column">
                  <wp:posOffset>2057400</wp:posOffset>
                </wp:positionH>
                <wp:positionV relativeFrom="paragraph">
                  <wp:posOffset>1566545</wp:posOffset>
                </wp:positionV>
                <wp:extent cx="1485900" cy="635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485900" cy="635000"/>
                        </a:xfrm>
                        <a:prstGeom prst="rect">
                          <a:avLst/>
                        </a:prstGeom>
                        <a:solidFill>
                          <a:srgbClr val="FFFFFF"/>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AAC03F7" w14:textId="77777777" w:rsidR="0085559F" w:rsidRPr="00C27D79" w:rsidRDefault="0085559F">
                            <w:pPr>
                              <w:rPr>
                                <w:rFonts w:ascii="Palatino" w:hAnsi="Palatino"/>
                              </w:rPr>
                            </w:pPr>
                            <w:r w:rsidRPr="00C27D79">
                              <w:rPr>
                                <w:rFonts w:ascii="Palatino" w:hAnsi="Palatino"/>
                              </w:rPr>
                              <w:t>Click on chain icon to see entire Gift Chain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8" o:spid="_x0000_s1026" type="#_x0000_t202" style="position:absolute;margin-left:162pt;margin-top:123.35pt;width:117pt;height:5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" stroked="f">
                <v:textbox>
                  <w:txbxContent>
                    <w:p w14:paraId="6AAC03F7" w14:textId="77777777" w:rsidR="0085559F" w:rsidRPr="00C27D79" w:rsidRDefault="0085559F">
                      <w:pPr>
                        <w:rPr>
                          <w:rFonts w:ascii="Palatino" w:hAnsi="Palatino"/>
                        </w:rPr>
                      </w:pPr>
                      <w:r w:rsidRPr="00C27D79">
                        <w:rPr>
                          <w:rFonts w:ascii="Palatino" w:hAnsi="Palatino"/>
                        </w:rPr>
                        <w:t>Click on chain icon to see entire Gift Chain</w:t>
                      </w:r>
                    </w:p>
                  </w:txbxContent>
                </v:textbox>
              </v:shape>
            </w:pict>
          </mc:Fallback>
        </mc:AlternateContent>
      </w:r>
      <w:r w:rsidR="0085559F">
        <w:rPr>
          <w:rFonts w:ascii="Palatino" w:hAnsi="Palatino"/>
          <w:noProof/>
        </w:rPr>
        <mc:AlternateContent>
          <mc:Choice Requires="wps">
            <w:drawing>
              <wp:anchor distT="0" distB="0" distL="114300" distR="114300" simplePos="0" relativeHeight="251680768" behindDoc="0" locked="0" layoutInCell="1" allowOverlap="1" wp14:anchorId="07B3FC0D" wp14:editId="1ED9326D">
                <wp:simplePos x="0" y="0"/>
                <wp:positionH relativeFrom="column">
                  <wp:posOffset>5257800</wp:posOffset>
                </wp:positionH>
                <wp:positionV relativeFrom="paragraph">
                  <wp:posOffset>1639570</wp:posOffset>
                </wp:positionV>
                <wp:extent cx="914400" cy="800100"/>
                <wp:effectExtent l="50800" t="25400" r="127000" b="114300"/>
                <wp:wrapNone/>
                <wp:docPr id="15" name="Elbow Connector 15"/>
                <wp:cNvGraphicFramePr/>
                <a:graphic xmlns:a="http://schemas.openxmlformats.org/drawingml/2006/main">
                  <a:graphicData uri="http://schemas.microsoft.com/office/word/2010/wordprocessingShape">
                    <wps:wsp>
                      <wps:cNvCnPr/>
                      <wps:spPr>
                        <a:xfrm>
                          <a:off x="0" y="0"/>
                          <a:ext cx="914400" cy="800100"/>
                        </a:xfrm>
                        <a:prstGeom prst="bentConnector3">
                          <a:avLst>
                            <a:gd name="adj1" fmla="val 100926"/>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414pt;margin-top:129.1pt;width:1in;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" adj="21800" strokecolor="black [3213]" strokeweight="2pt">
                <v:stroke endarrow="open"/>
                <v:shadow on="t" color="black" opacity="24903f" origin=",.5" offset="0,.55556mm"/>
              </v:shape>
            </w:pict>
          </mc:Fallback>
        </mc:AlternateContent>
      </w:r>
      <w:r w:rsidR="0085559F">
        <w:rPr>
          <w:rFonts w:ascii="Palatino" w:hAnsi="Palatino"/>
          <w:noProof/>
        </w:rPr>
        <mc:AlternateContent>
          <mc:Choice Requires="wps">
            <w:drawing>
              <wp:anchor distT="0" distB="0" distL="114300" distR="114300" simplePos="0" relativeHeight="251672576" behindDoc="0" locked="0" layoutInCell="1" allowOverlap="1" wp14:anchorId="0D703FD1" wp14:editId="264CDB97">
                <wp:simplePos x="0" y="0"/>
                <wp:positionH relativeFrom="column">
                  <wp:posOffset>269875</wp:posOffset>
                </wp:positionH>
                <wp:positionV relativeFrom="paragraph">
                  <wp:posOffset>1609725</wp:posOffset>
                </wp:positionV>
                <wp:extent cx="544830" cy="544830"/>
                <wp:effectExtent l="50800" t="25400" r="64770" b="90170"/>
                <wp:wrapThrough wrapText="bothSides">
                  <wp:wrapPolygon edited="0">
                    <wp:start x="4028" y="-1007"/>
                    <wp:lineTo x="-2014" y="0"/>
                    <wp:lineTo x="-2014" y="16112"/>
                    <wp:lineTo x="5035" y="24168"/>
                    <wp:lineTo x="16112" y="24168"/>
                    <wp:lineTo x="23161" y="17119"/>
                    <wp:lineTo x="23161" y="13091"/>
                    <wp:lineTo x="21147" y="7049"/>
                    <wp:lineTo x="17119" y="-1007"/>
                    <wp:lineTo x="4028" y="-1007"/>
                  </wp:wrapPolygon>
                </wp:wrapThrough>
                <wp:docPr id="11" name="Oval 11"/>
                <wp:cNvGraphicFramePr/>
                <a:graphic xmlns:a="http://schemas.openxmlformats.org/drawingml/2006/main">
                  <a:graphicData uri="http://schemas.microsoft.com/office/word/2010/wordprocessingShape">
                    <wps:wsp>
                      <wps:cNvSpPr/>
                      <wps:spPr>
                        <a:xfrm>
                          <a:off x="0" y="0"/>
                          <a:ext cx="544830" cy="544830"/>
                        </a:xfrm>
                        <a:prstGeom prst="ellipse">
                          <a:avLst/>
                        </a:prstGeom>
                        <a:noFill/>
                        <a:ln>
                          <a:solidFill>
                            <a:schemeClr val="accent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11" o:spid="_x0000_s1026" style="position:absolute;margin-left:21.25pt;margin-top:126.75pt;width:42.9pt;height:42.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" filled="f" strokecolor="#c0504d [3205]">
                <v:shadow on="t" opacity="22937f" mv:blur="40000f" origin=",.5" offset="0,23000emu"/>
                <w10:wrap type="through"/>
              </v:oval>
            </w:pict>
          </mc:Fallback>
        </mc:AlternateContent>
      </w:r>
      <w:r w:rsidR="0085559F">
        <w:rPr>
          <w:rFonts w:ascii="Palatino" w:hAnsi="Palatino"/>
          <w:noProof/>
        </w:rPr>
        <mc:AlternateContent>
          <mc:Choice Requires="wps">
            <w:drawing>
              <wp:anchor distT="0" distB="0" distL="114300" distR="114300" simplePos="0" relativeHeight="251668480" behindDoc="0" locked="0" layoutInCell="1" allowOverlap="1" wp14:anchorId="6D90FF34" wp14:editId="6E9B5570">
                <wp:simplePos x="0" y="0"/>
                <wp:positionH relativeFrom="column">
                  <wp:posOffset>1248410</wp:posOffset>
                </wp:positionH>
                <wp:positionV relativeFrom="paragraph">
                  <wp:posOffset>1722120</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9" name="Oval 9"/>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accent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id="Oval 9" o:spid="_x0000_s1026" style="position:absolute;margin-left:98.3pt;margin-top:135.6pt;width:27pt;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" filled="f" strokecolor="#c0504d [3205]">
                <v:shadow on="t" opacity="22937f" mv:blur="40000f" origin=",.5" offset="0,23000emu"/>
                <w10:wrap type="through"/>
              </v:oval>
            </w:pict>
          </mc:Fallback>
        </mc:AlternateContent>
      </w:r>
      <w:r w:rsidR="00C27D79">
        <w:rPr>
          <w:rFonts w:ascii="Palatino" w:hAnsi="Palatino"/>
          <w:noProof/>
        </w:rPr>
        <mc:AlternateContent>
          <mc:Choice Requires="wps">
            <w:drawing>
              <wp:anchor distT="0" distB="0" distL="114300" distR="114300" simplePos="0" relativeHeight="251661312" behindDoc="0" locked="0" layoutInCell="1" allowOverlap="1" wp14:anchorId="5829AB16" wp14:editId="51955F81">
                <wp:simplePos x="0" y="0"/>
                <wp:positionH relativeFrom="column">
                  <wp:posOffset>1600200</wp:posOffset>
                </wp:positionH>
                <wp:positionV relativeFrom="paragraph">
                  <wp:posOffset>1868170</wp:posOffset>
                </wp:positionV>
                <wp:extent cx="2857500" cy="685800"/>
                <wp:effectExtent l="50800" t="25400" r="114300" b="177800"/>
                <wp:wrapNone/>
                <wp:docPr id="5" name="Elbow Connector 5"/>
                <wp:cNvGraphicFramePr/>
                <a:graphic xmlns:a="http://schemas.openxmlformats.org/drawingml/2006/main">
                  <a:graphicData uri="http://schemas.microsoft.com/office/word/2010/wordprocessingShape">
                    <wps:wsp>
                      <wps:cNvCnPr/>
                      <wps:spPr>
                        <a:xfrm>
                          <a:off x="0" y="0"/>
                          <a:ext cx="2857500" cy="685800"/>
                        </a:xfrm>
                        <a:prstGeom prst="bentConnector3">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Elbow Connector 5" o:spid="_x0000_s1026" type="#_x0000_t34" style="position:absolute;margin-left:126pt;margin-top:147.1pt;width:225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" strokecolor="black [3213]" strokeweight="2pt">
                <v:stroke endarrow="open"/>
                <v:shadow on="t" opacity="24903f" mv:blur="40000f" origin=",.5" offset="0,20000emu"/>
              </v:shape>
            </w:pict>
          </mc:Fallback>
        </mc:AlternateContent>
      </w:r>
      <w:r w:rsidR="00C27D79">
        <w:rPr>
          <w:rFonts w:ascii="Palatino" w:hAnsi="Palatino"/>
          <w:noProof/>
        </w:rPr>
        <w:drawing>
          <wp:anchor distT="0" distB="0" distL="114300" distR="114300" simplePos="0" relativeHeight="251659264" behindDoc="0" locked="0" layoutInCell="1" allowOverlap="1" wp14:anchorId="6A7DC302" wp14:editId="75AF1A2F">
            <wp:simplePos x="0" y="0"/>
            <wp:positionH relativeFrom="column">
              <wp:posOffset>114300</wp:posOffset>
            </wp:positionH>
            <wp:positionV relativeFrom="paragraph">
              <wp:posOffset>382270</wp:posOffset>
            </wp:positionV>
            <wp:extent cx="1640205" cy="3200400"/>
            <wp:effectExtent l="0" t="0" r="1079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40205"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27D79" w:rsidRPr="00750090">
        <w:rPr>
          <w:rFonts w:ascii="Palatino" w:hAnsi="Palatino"/>
          <w:noProof/>
        </w:rPr>
        <w:drawing>
          <wp:anchor distT="0" distB="0" distL="114300" distR="114300" simplePos="0" relativeHeight="251658240" behindDoc="0" locked="0" layoutInCell="1" allowOverlap="1" wp14:anchorId="598C83F2" wp14:editId="7EAEB2F4">
            <wp:simplePos x="0" y="0"/>
            <wp:positionH relativeFrom="column">
              <wp:posOffset>4000500</wp:posOffset>
            </wp:positionH>
            <wp:positionV relativeFrom="paragraph">
              <wp:posOffset>382270</wp:posOffset>
            </wp:positionV>
            <wp:extent cx="1638935" cy="3200400"/>
            <wp:effectExtent l="0" t="0" r="12065" b="0"/>
            <wp:wrapTopAndBottom/>
            <wp:docPr id="2" name="Picture 2" descr="Macintosh HD:Users:aporter:Downloads: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porter:Downloads:Galle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935"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4150A2">
        <w:rPr>
          <w:rFonts w:ascii="Palatino" w:hAnsi="Palatino"/>
        </w:rPr>
        <w:t>S</w:t>
      </w:r>
      <w:r w:rsidR="003813AA">
        <w:rPr>
          <w:rFonts w:ascii="Palatino" w:hAnsi="Palatino"/>
        </w:rPr>
        <w:t xml:space="preserve">ome mocked-up screenshots </w:t>
      </w:r>
      <w:r w:rsidR="004150A2">
        <w:rPr>
          <w:rFonts w:ascii="Palatino" w:hAnsi="Palatino"/>
        </w:rPr>
        <w:t>suggesting</w:t>
      </w:r>
      <w:r w:rsidR="003813AA">
        <w:rPr>
          <w:rFonts w:ascii="Palatino" w:hAnsi="Palatino"/>
        </w:rPr>
        <w:t xml:space="preserve"> what an </w:t>
      </w:r>
      <w:r w:rsidR="004150A2">
        <w:rPr>
          <w:rFonts w:ascii="Palatino" w:hAnsi="Palatino"/>
        </w:rPr>
        <w:t>implementation of this</w:t>
      </w:r>
      <w:r w:rsidR="003813AA">
        <w:rPr>
          <w:rFonts w:ascii="Palatino" w:hAnsi="Palatino"/>
        </w:rPr>
        <w:t xml:space="preserve"> app might look like.</w:t>
      </w:r>
      <w:r w:rsidR="004150A2">
        <w:rPr>
          <w:rFonts w:ascii="Palatino" w:hAnsi="Palatino"/>
        </w:rPr>
        <w:t xml:space="preserve"> </w:t>
      </w:r>
    </w:p>
    <w:p w14:paraId="5A48312E" w14:textId="77777777" w:rsidR="004150A2" w:rsidRDefault="00554359" w:rsidP="004150A2">
      <w:pPr>
        <w:rPr>
          <w:rFonts w:ascii="Palatino" w:hAnsi="Palatino"/>
        </w:rPr>
      </w:pPr>
      <w:r>
        <w:rPr>
          <w:rFonts w:ascii="Palatino" w:hAnsi="Palatino"/>
          <w:noProof/>
        </w:rPr>
        <mc:AlternateContent>
          <mc:Choice Requires="wps">
            <w:drawing>
              <wp:anchor distT="0" distB="0" distL="114300" distR="114300" simplePos="0" relativeHeight="251676672" behindDoc="0" locked="0" layoutInCell="1" allowOverlap="1" wp14:anchorId="0F1424E4" wp14:editId="12D80830">
                <wp:simplePos x="0" y="0"/>
                <wp:positionH relativeFrom="column">
                  <wp:posOffset>0</wp:posOffset>
                </wp:positionH>
                <wp:positionV relativeFrom="paragraph">
                  <wp:posOffset>3505200</wp:posOffset>
                </wp:positionV>
                <wp:extent cx="1371600" cy="62484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1371600" cy="624840"/>
                        </a:xfrm>
                        <a:prstGeom prst="rect">
                          <a:avLst/>
                        </a:prstGeom>
                        <a:solidFill>
                          <a:srgbClr val="FFFFFF"/>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35E2827" w14:textId="77777777" w:rsidR="0085559F" w:rsidRPr="00C27D79" w:rsidRDefault="0085559F" w:rsidP="0085559F">
                            <w:pPr>
                              <w:rPr>
                                <w:rFonts w:ascii="Palatino" w:hAnsi="Palatino"/>
                              </w:rPr>
                            </w:pPr>
                            <w:r w:rsidRPr="00C27D79">
                              <w:rPr>
                                <w:rFonts w:ascii="Palatino" w:hAnsi="Palatino"/>
                              </w:rPr>
                              <w:t xml:space="preserve">Click on </w:t>
                            </w:r>
                            <w:r>
                              <w:rPr>
                                <w:rFonts w:ascii="Palatino" w:hAnsi="Palatino"/>
                              </w:rPr>
                              <w:t>heart</w:t>
                            </w:r>
                            <w:r w:rsidRPr="00C27D79">
                              <w:rPr>
                                <w:rFonts w:ascii="Palatino" w:hAnsi="Palatino"/>
                              </w:rPr>
                              <w:t xml:space="preserve"> icon to </w:t>
                            </w:r>
                            <w:r>
                              <w:rPr>
                                <w:rFonts w:ascii="Palatino" w:hAnsi="Palatino"/>
                              </w:rPr>
                              <w:t>increment Touched 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3" o:spid="_x0000_s1027" type="#_x0000_t202" style="position:absolute;margin-left:0;margin-top:276pt;width:108pt;height:4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" stroked="f">
                <v:textbox>
                  <w:txbxContent>
                    <w:p w14:paraId="635E2827" w14:textId="77777777" w:rsidR="0085559F" w:rsidRPr="00C27D79" w:rsidRDefault="0085559F" w:rsidP="0085559F">
                      <w:pPr>
                        <w:rPr>
                          <w:rFonts w:ascii="Palatino" w:hAnsi="Palatino"/>
                        </w:rPr>
                      </w:pPr>
                      <w:r w:rsidRPr="00C27D79">
                        <w:rPr>
                          <w:rFonts w:ascii="Palatino" w:hAnsi="Palatino"/>
                        </w:rPr>
                        <w:t xml:space="preserve">Click on </w:t>
                      </w:r>
                      <w:r>
                        <w:rPr>
                          <w:rFonts w:ascii="Palatino" w:hAnsi="Palatino"/>
                        </w:rPr>
                        <w:t>heart</w:t>
                      </w:r>
                      <w:r w:rsidRPr="00C27D79">
                        <w:rPr>
                          <w:rFonts w:ascii="Palatino" w:hAnsi="Palatino"/>
                        </w:rPr>
                        <w:t xml:space="preserve"> icon to </w:t>
                      </w:r>
                      <w:r>
                        <w:rPr>
                          <w:rFonts w:ascii="Palatino" w:hAnsi="Palatino"/>
                        </w:rPr>
                        <w:t>increment Touched count</w:t>
                      </w:r>
                    </w:p>
                  </w:txbxContent>
                </v:textbox>
              </v:shape>
            </w:pict>
          </mc:Fallback>
        </mc:AlternateContent>
      </w:r>
      <w:r w:rsidR="00AB0C36">
        <w:rPr>
          <w:rFonts w:ascii="Palatino" w:hAnsi="Palatino"/>
          <w:noProof/>
        </w:rPr>
        <mc:AlternateContent>
          <mc:Choice Requires="wps">
            <w:drawing>
              <wp:anchor distT="0" distB="0" distL="114300" distR="114300" simplePos="0" relativeHeight="251682816" behindDoc="0" locked="0" layoutInCell="1" allowOverlap="1" wp14:anchorId="04BEC640" wp14:editId="25C82A31">
                <wp:simplePos x="0" y="0"/>
                <wp:positionH relativeFrom="column">
                  <wp:posOffset>5691505</wp:posOffset>
                </wp:positionH>
                <wp:positionV relativeFrom="paragraph">
                  <wp:posOffset>1826895</wp:posOffset>
                </wp:positionV>
                <wp:extent cx="1143000" cy="651510"/>
                <wp:effectExtent l="0" t="0" r="0" b="8890"/>
                <wp:wrapNone/>
                <wp:docPr id="16" name="Text Box 16"/>
                <wp:cNvGraphicFramePr/>
                <a:graphic xmlns:a="http://schemas.openxmlformats.org/drawingml/2006/main">
                  <a:graphicData uri="http://schemas.microsoft.com/office/word/2010/wordprocessingShape">
                    <wps:wsp>
                      <wps:cNvSpPr txBox="1"/>
                      <wps:spPr>
                        <a:xfrm>
                          <a:off x="0" y="0"/>
                          <a:ext cx="1143000" cy="651510"/>
                        </a:xfrm>
                        <a:prstGeom prst="rect">
                          <a:avLst/>
                        </a:prstGeom>
                        <a:solidFill>
                          <a:srgbClr val="FFFFFF"/>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98ADB73" w14:textId="77777777" w:rsidR="0085559F" w:rsidRPr="00C27D79" w:rsidRDefault="0085559F" w:rsidP="0085559F">
                            <w:pPr>
                              <w:rPr>
                                <w:rFonts w:ascii="Palatino" w:hAnsi="Palatino"/>
                              </w:rPr>
                            </w:pPr>
                            <w:r w:rsidRPr="00C27D79">
                              <w:rPr>
                                <w:rFonts w:ascii="Palatino" w:hAnsi="Palatino"/>
                              </w:rPr>
                              <w:t xml:space="preserve">Click on </w:t>
                            </w:r>
                            <w:r>
                              <w:rPr>
                                <w:rFonts w:ascii="Palatino" w:hAnsi="Palatino"/>
                              </w:rPr>
                              <w:t>Gift image to view</w:t>
                            </w:r>
                            <w:r w:rsidR="00AB0C36">
                              <w:rPr>
                                <w:rFonts w:ascii="Palatino" w:hAnsi="Palatino"/>
                              </w:rPr>
                              <w:t xml:space="preserve"> Gift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6" o:spid="_x0000_s1028" type="#_x0000_t202" style="position:absolute;margin-left:448.15pt;margin-top:143.85pt;width:90pt;height:5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" stroked="f">
                <v:textbox>
                  <w:txbxContent>
                    <w:p w14:paraId="198ADB73" w14:textId="77777777" w:rsidR="0085559F" w:rsidRPr="00C27D79" w:rsidRDefault="0085559F" w:rsidP="0085559F">
                      <w:pPr>
                        <w:rPr>
                          <w:rFonts w:ascii="Palatino" w:hAnsi="Palatino"/>
                        </w:rPr>
                      </w:pPr>
                      <w:r w:rsidRPr="00C27D79">
                        <w:rPr>
                          <w:rFonts w:ascii="Palatino" w:hAnsi="Palatino"/>
                        </w:rPr>
                        <w:t xml:space="preserve">Click on </w:t>
                      </w:r>
                      <w:r>
                        <w:rPr>
                          <w:rFonts w:ascii="Palatino" w:hAnsi="Palatino"/>
                        </w:rPr>
                        <w:t>Gift image to view</w:t>
                      </w:r>
                      <w:r w:rsidR="00AB0C36">
                        <w:rPr>
                          <w:rFonts w:ascii="Palatino" w:hAnsi="Palatino"/>
                        </w:rPr>
                        <w:t xml:space="preserve"> Gift</w:t>
                      </w:r>
                    </w:p>
                  </w:txbxContent>
                </v:textbox>
              </v:shape>
            </w:pict>
          </mc:Fallback>
        </mc:AlternateContent>
      </w:r>
      <w:r w:rsidR="006E5B5E">
        <w:rPr>
          <w:rFonts w:ascii="Palatino" w:hAnsi="Palatino"/>
          <w:noProof/>
        </w:rPr>
        <mc:AlternateContent>
          <mc:Choice Requires="wps">
            <w:drawing>
              <wp:anchor distT="0" distB="0" distL="114300" distR="114300" simplePos="0" relativeHeight="251692032" behindDoc="0" locked="0" layoutInCell="1" allowOverlap="1" wp14:anchorId="0B076256" wp14:editId="35542A20">
                <wp:simplePos x="0" y="0"/>
                <wp:positionH relativeFrom="column">
                  <wp:posOffset>4457700</wp:posOffset>
                </wp:positionH>
                <wp:positionV relativeFrom="paragraph">
                  <wp:posOffset>3507105</wp:posOffset>
                </wp:positionV>
                <wp:extent cx="1828800" cy="4572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457200"/>
                        </a:xfrm>
                        <a:prstGeom prst="rect">
                          <a:avLst/>
                        </a:prstGeom>
                        <a:solidFill>
                          <a:schemeClr val="bg1"/>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083AE7C" w14:textId="77777777" w:rsidR="006E5B5E" w:rsidRPr="00C27D79" w:rsidRDefault="006E5B5E" w:rsidP="006E5B5E">
                            <w:pPr>
                              <w:rPr>
                                <w:rFonts w:ascii="Palatino" w:hAnsi="Palatino"/>
                              </w:rPr>
                            </w:pPr>
                            <w:r w:rsidRPr="00C27D79">
                              <w:rPr>
                                <w:rFonts w:ascii="Palatino" w:hAnsi="Palatino"/>
                              </w:rPr>
                              <w:t xml:space="preserve">Click on </w:t>
                            </w:r>
                            <w:r>
                              <w:rPr>
                                <w:rFonts w:ascii="Palatino" w:hAnsi="Palatino"/>
                              </w:rPr>
                              <w:t>+</w:t>
                            </w:r>
                            <w:r w:rsidRPr="00C27D79">
                              <w:rPr>
                                <w:rFonts w:ascii="Palatino" w:hAnsi="Palatino"/>
                              </w:rPr>
                              <w:t xml:space="preserve"> </w:t>
                            </w:r>
                            <w:r>
                              <w:rPr>
                                <w:rFonts w:ascii="Palatino" w:hAnsi="Palatino"/>
                              </w:rPr>
                              <w:t xml:space="preserve">sign </w:t>
                            </w:r>
                            <w:r w:rsidRPr="00C27D79">
                              <w:rPr>
                                <w:rFonts w:ascii="Palatino" w:hAnsi="Palatino"/>
                              </w:rPr>
                              <w:t xml:space="preserve">to </w:t>
                            </w:r>
                            <w:r>
                              <w:rPr>
                                <w:rFonts w:ascii="Palatino" w:hAnsi="Palatino"/>
                              </w:rPr>
                              <w:t>add new Gift to Gift Chain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20" o:spid="_x0000_s1029" type="#_x0000_t202" style="position:absolute;margin-left:351pt;margin-top:276.15pt;width:2in;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" fillcolor="white [3212]" stroked="f">
                <v:textbox>
                  <w:txbxContent>
                    <w:p w14:paraId="6083AE7C" w14:textId="77777777" w:rsidR="006E5B5E" w:rsidRPr="00C27D79" w:rsidRDefault="006E5B5E" w:rsidP="006E5B5E">
                      <w:pPr>
                        <w:rPr>
                          <w:rFonts w:ascii="Palatino" w:hAnsi="Palatino"/>
                        </w:rPr>
                      </w:pPr>
                      <w:r w:rsidRPr="00C27D79">
                        <w:rPr>
                          <w:rFonts w:ascii="Palatino" w:hAnsi="Palatino"/>
                        </w:rPr>
                        <w:t xml:space="preserve">Click on </w:t>
                      </w:r>
                      <w:r>
                        <w:rPr>
                          <w:rFonts w:ascii="Palatino" w:hAnsi="Palatino"/>
                        </w:rPr>
                        <w:t>+</w:t>
                      </w:r>
                      <w:r w:rsidRPr="00C27D79">
                        <w:rPr>
                          <w:rFonts w:ascii="Palatino" w:hAnsi="Palatino"/>
                        </w:rPr>
                        <w:t xml:space="preserve"> </w:t>
                      </w:r>
                      <w:r>
                        <w:rPr>
                          <w:rFonts w:ascii="Palatino" w:hAnsi="Palatino"/>
                        </w:rPr>
                        <w:t xml:space="preserve">sign </w:t>
                      </w:r>
                      <w:r w:rsidRPr="00C27D79">
                        <w:rPr>
                          <w:rFonts w:ascii="Palatino" w:hAnsi="Palatino"/>
                        </w:rPr>
                        <w:t xml:space="preserve">to </w:t>
                      </w:r>
                      <w:r>
                        <w:rPr>
                          <w:rFonts w:ascii="Palatino" w:hAnsi="Palatino"/>
                        </w:rPr>
                        <w:t xml:space="preserve">add new </w:t>
                      </w:r>
                      <w:proofErr w:type="gramStart"/>
                      <w:r>
                        <w:rPr>
                          <w:rFonts w:ascii="Palatino" w:hAnsi="Palatino"/>
                        </w:rPr>
                        <w:t>Gift to Gift</w:t>
                      </w:r>
                      <w:proofErr w:type="gramEnd"/>
                      <w:r>
                        <w:rPr>
                          <w:rFonts w:ascii="Palatino" w:hAnsi="Palatino"/>
                        </w:rPr>
                        <w:t xml:space="preserve"> Chain</w:t>
                      </w:r>
                    </w:p>
                  </w:txbxContent>
                </v:textbox>
              </v:shape>
            </w:pict>
          </mc:Fallback>
        </mc:AlternateContent>
      </w:r>
      <w:r w:rsidR="006E5B5E">
        <w:rPr>
          <w:rFonts w:ascii="Palatino" w:hAnsi="Palatino"/>
          <w:noProof/>
        </w:rPr>
        <mc:AlternateContent>
          <mc:Choice Requires="wps">
            <w:drawing>
              <wp:anchor distT="0" distB="0" distL="114300" distR="114300" simplePos="0" relativeHeight="251686912" behindDoc="0" locked="0" layoutInCell="1" allowOverlap="1" wp14:anchorId="78E0DFE5" wp14:editId="65FA3EF6">
                <wp:simplePos x="0" y="0"/>
                <wp:positionH relativeFrom="column">
                  <wp:posOffset>5113020</wp:posOffset>
                </wp:positionH>
                <wp:positionV relativeFrom="paragraph">
                  <wp:posOffset>2523490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9" name="Oval 19"/>
                <wp:cNvGraphicFramePr/>
                <a:graphic xmlns:a="http://schemas.openxmlformats.org/drawingml/2006/main">
                  <a:graphicData uri="http://schemas.microsoft.com/office/word/2010/wordprocessingShape">
                    <wps:wsp>
                      <wps:cNvSpPr/>
                      <wps:spPr>
                        <a:xfrm>
                          <a:off x="0" y="0"/>
                          <a:ext cx="457200" cy="457200"/>
                        </a:xfrm>
                        <a:prstGeom prst="ellipse">
                          <a:avLst/>
                        </a:prstGeom>
                        <a:noFill/>
                        <a:ln>
                          <a:solidFill>
                            <a:schemeClr val="accent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19" o:spid="_x0000_s1026" style="position:absolute;margin-left:402.6pt;margin-top:198.7pt;width:36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" filled="f" strokecolor="#c0504d [3205]">
                <v:shadow on="t" opacity="22937f" mv:blur="40000f" origin=",.5" offset="0,23000emu"/>
                <w10:wrap type="through"/>
              </v:oval>
            </w:pict>
          </mc:Fallback>
        </mc:AlternateContent>
      </w:r>
      <w:r w:rsidR="006E5B5E">
        <w:rPr>
          <w:rFonts w:ascii="Palatino" w:hAnsi="Palatino"/>
          <w:noProof/>
        </w:rPr>
        <w:drawing>
          <wp:anchor distT="0" distB="0" distL="114300" distR="114300" simplePos="0" relativeHeight="251684864" behindDoc="0" locked="0" layoutInCell="1" allowOverlap="1" wp14:anchorId="4C4E5D6D" wp14:editId="7562F450">
            <wp:simplePos x="0" y="0"/>
            <wp:positionH relativeFrom="column">
              <wp:posOffset>5189220</wp:posOffset>
            </wp:positionH>
            <wp:positionV relativeFrom="paragraph">
              <wp:posOffset>2600325</wp:posOffset>
            </wp:positionV>
            <wp:extent cx="296545" cy="296545"/>
            <wp:effectExtent l="0" t="0" r="8255" b="825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41313" t="79762" r="40558" b="10928"/>
                    <a:stretch/>
                  </pic:blipFill>
                  <pic:spPr bwMode="auto">
                    <a:xfrm>
                      <a:off x="0" y="0"/>
                      <a:ext cx="296545" cy="296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559F">
        <w:rPr>
          <w:rFonts w:ascii="Palatino" w:hAnsi="Palatino"/>
          <w:noProof/>
        </w:rPr>
        <mc:AlternateContent>
          <mc:Choice Requires="wps">
            <w:drawing>
              <wp:anchor distT="0" distB="0" distL="114300" distR="114300" simplePos="0" relativeHeight="251670528" behindDoc="0" locked="0" layoutInCell="1" allowOverlap="1" wp14:anchorId="70439978" wp14:editId="6C638CE6">
                <wp:simplePos x="0" y="0"/>
                <wp:positionH relativeFrom="column">
                  <wp:posOffset>710565</wp:posOffset>
                </wp:positionH>
                <wp:positionV relativeFrom="paragraph">
                  <wp:posOffset>2566035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0" name="Oval 10"/>
                <wp:cNvGraphicFramePr/>
                <a:graphic xmlns:a="http://schemas.openxmlformats.org/drawingml/2006/main">
                  <a:graphicData uri="http://schemas.microsoft.com/office/word/2010/wordprocessingShape">
                    <wps:wsp>
                      <wps:cNvSpPr/>
                      <wps:spPr>
                        <a:xfrm>
                          <a:off x="0" y="0"/>
                          <a:ext cx="457200" cy="457200"/>
                        </a:xfrm>
                        <a:prstGeom prst="ellipse">
                          <a:avLst/>
                        </a:prstGeom>
                        <a:noFill/>
                        <a:ln>
                          <a:solidFill>
                            <a:schemeClr val="accent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10" o:spid="_x0000_s1026" style="position:absolute;margin-left:55.95pt;margin-top:202.05pt;width:36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" filled="f" strokecolor="#c0504d [3205]">
                <v:shadow on="t" opacity="22937f" mv:blur="40000f" origin=",.5" offset="0,23000emu"/>
                <w10:wrap type="through"/>
              </v:oval>
            </w:pict>
          </mc:Fallback>
        </mc:AlternateContent>
      </w:r>
      <w:r w:rsidR="0085559F">
        <w:rPr>
          <w:rFonts w:ascii="Palatino" w:hAnsi="Palatino"/>
          <w:noProof/>
        </w:rPr>
        <mc:AlternateContent>
          <mc:Choice Requires="wps">
            <w:drawing>
              <wp:anchor distT="0" distB="0" distL="114300" distR="114300" simplePos="0" relativeHeight="251664384" behindDoc="0" locked="0" layoutInCell="1" allowOverlap="1" wp14:anchorId="42213A95" wp14:editId="0FD136AE">
                <wp:simplePos x="0" y="0"/>
                <wp:positionH relativeFrom="column">
                  <wp:posOffset>-1143000</wp:posOffset>
                </wp:positionH>
                <wp:positionV relativeFrom="paragraph">
                  <wp:posOffset>3336502</wp:posOffset>
                </wp:positionV>
                <wp:extent cx="3543300" cy="342900"/>
                <wp:effectExtent l="50800" t="25400" r="114300" b="114300"/>
                <wp:wrapNone/>
                <wp:docPr id="6" name="Elbow Connector 6"/>
                <wp:cNvGraphicFramePr/>
                <a:graphic xmlns:a="http://schemas.openxmlformats.org/drawingml/2006/main">
                  <a:graphicData uri="http://schemas.microsoft.com/office/word/2010/wordprocessingShape">
                    <wps:wsp>
                      <wps:cNvCnPr/>
                      <wps:spPr>
                        <a:xfrm rot="16200000" flipH="1">
                          <a:off x="0" y="0"/>
                          <a:ext cx="3543300" cy="342900"/>
                        </a:xfrm>
                        <a:prstGeom prst="bentConnector3">
                          <a:avLst>
                            <a:gd name="adj1" fmla="val 46177"/>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Elbow Connector 6" o:spid="_x0000_s1026" type="#_x0000_t34" style="position:absolute;margin-left:-90pt;margin-top:262.7pt;width:279pt;height:27pt;rotation:9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" adj="9974" strokecolor="black [3213]" strokeweight="2pt">
                <v:stroke endarrow="open"/>
                <v:shadow on="t" color="black" opacity="24903f" origin=",.5" offset="0,.55556mm"/>
              </v:shape>
            </w:pict>
          </mc:Fallback>
        </mc:AlternateContent>
      </w:r>
      <w:r w:rsidR="00C27D79">
        <w:rPr>
          <w:rFonts w:ascii="Palatino" w:hAnsi="Palatino"/>
          <w:noProof/>
        </w:rPr>
        <mc:AlternateContent>
          <mc:Choice Requires="wps">
            <w:drawing>
              <wp:anchor distT="0" distB="0" distL="114300" distR="114300" simplePos="0" relativeHeight="251666432" behindDoc="0" locked="0" layoutInCell="1" allowOverlap="1" wp14:anchorId="682B6ECD" wp14:editId="65469426">
                <wp:simplePos x="0" y="0"/>
                <wp:positionH relativeFrom="column">
                  <wp:posOffset>1143000</wp:posOffset>
                </wp:positionH>
                <wp:positionV relativeFrom="paragraph">
                  <wp:posOffset>2821305</wp:posOffset>
                </wp:positionV>
                <wp:extent cx="3314700" cy="2628900"/>
                <wp:effectExtent l="50800" t="25400" r="114300" b="165100"/>
                <wp:wrapNone/>
                <wp:docPr id="7" name="Elbow Connector 7"/>
                <wp:cNvGraphicFramePr/>
                <a:graphic xmlns:a="http://schemas.openxmlformats.org/drawingml/2006/main">
                  <a:graphicData uri="http://schemas.microsoft.com/office/word/2010/wordprocessingShape">
                    <wps:wsp>
                      <wps:cNvCnPr/>
                      <wps:spPr>
                        <a:xfrm>
                          <a:off x="0" y="0"/>
                          <a:ext cx="3314700" cy="2628900"/>
                        </a:xfrm>
                        <a:prstGeom prst="bentConnector3">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Elbow Connector 7" o:spid="_x0000_s1026" type="#_x0000_t34" style="position:absolute;margin-left:90pt;margin-top:222.15pt;width:261pt;height:20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" strokecolor="black [3213]" strokeweight="2pt">
                <v:stroke endarrow="open"/>
                <v:shadow on="t" opacity="24903f" mv:blur="40000f" origin=",.5" offset="0,20000emu"/>
              </v:shape>
            </w:pict>
          </mc:Fallback>
        </mc:AlternateContent>
      </w:r>
    </w:p>
    <w:p w14:paraId="1E938ED9" w14:textId="77777777" w:rsidR="006D4814" w:rsidRPr="004150A2" w:rsidRDefault="006E5B5E" w:rsidP="004150A2">
      <w:pPr>
        <w:tabs>
          <w:tab w:val="left" w:pos="3367"/>
        </w:tabs>
        <w:rPr>
          <w:rFonts w:ascii="Palatino" w:hAnsi="Palatino"/>
        </w:rPr>
      </w:pPr>
      <w:r>
        <w:rPr>
          <w:rFonts w:ascii="Palatino" w:hAnsi="Palatino"/>
          <w:noProof/>
        </w:rPr>
        <mc:AlternateContent>
          <mc:Choice Requires="wps">
            <w:drawing>
              <wp:anchor distT="0" distB="0" distL="114300" distR="114300" simplePos="0" relativeHeight="251691008" behindDoc="0" locked="0" layoutInCell="1" allowOverlap="1" wp14:anchorId="5FAE624D" wp14:editId="3FFDFE69">
                <wp:simplePos x="0" y="0"/>
                <wp:positionH relativeFrom="column">
                  <wp:posOffset>4171950</wp:posOffset>
                </wp:positionH>
                <wp:positionV relativeFrom="paragraph">
                  <wp:posOffset>96520</wp:posOffset>
                </wp:positionV>
                <wp:extent cx="1943100" cy="457200"/>
                <wp:effectExtent l="82550" t="19050" r="69850" b="120650"/>
                <wp:wrapNone/>
                <wp:docPr id="21" name="Elbow Connector 21"/>
                <wp:cNvGraphicFramePr/>
                <a:graphic xmlns:a="http://schemas.openxmlformats.org/drawingml/2006/main">
                  <a:graphicData uri="http://schemas.microsoft.com/office/word/2010/wordprocessingShape">
                    <wps:wsp>
                      <wps:cNvCnPr/>
                      <wps:spPr>
                        <a:xfrm rot="5400000">
                          <a:off x="0" y="0"/>
                          <a:ext cx="1943100" cy="457200"/>
                        </a:xfrm>
                        <a:prstGeom prst="bentConnector3">
                          <a:avLst>
                            <a:gd name="adj1" fmla="val 50000"/>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Elbow Connector 21" o:spid="_x0000_s1026" type="#_x0000_t34" style="position:absolute;margin-left:328.5pt;margin-top:7.6pt;width:153pt;height:36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" strokecolor="black [3213]" strokeweight="2pt">
                <v:stroke endarrow="open"/>
                <v:shadow on="t" opacity="24903f" mv:blur="40000f" origin=",.5" offset="0,20000emu"/>
              </v:shape>
            </w:pict>
          </mc:Fallback>
        </mc:AlternateContent>
      </w:r>
      <w:r w:rsidR="0085559F">
        <w:rPr>
          <w:rFonts w:ascii="Palatino" w:hAnsi="Palatino"/>
          <w:noProof/>
        </w:rPr>
        <mc:AlternateContent>
          <mc:Choice Requires="wps">
            <w:drawing>
              <wp:anchor distT="0" distB="0" distL="114300" distR="114300" simplePos="0" relativeHeight="251678720" behindDoc="0" locked="0" layoutInCell="1" allowOverlap="1" wp14:anchorId="0E15E534" wp14:editId="7906B44F">
                <wp:simplePos x="0" y="0"/>
                <wp:positionH relativeFrom="column">
                  <wp:posOffset>2115185</wp:posOffset>
                </wp:positionH>
                <wp:positionV relativeFrom="paragraph">
                  <wp:posOffset>267970</wp:posOffset>
                </wp:positionV>
                <wp:extent cx="1371600" cy="4572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371600" cy="457200"/>
                        </a:xfrm>
                        <a:prstGeom prst="rect">
                          <a:avLst/>
                        </a:prstGeom>
                        <a:solidFill>
                          <a:srgbClr val="FFFFFF"/>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2E3770" w14:textId="77777777" w:rsidR="0085559F" w:rsidRPr="00C27D79" w:rsidRDefault="0085559F" w:rsidP="0085559F">
                            <w:pPr>
                              <w:rPr>
                                <w:rFonts w:ascii="Palatino" w:hAnsi="Palatino"/>
                              </w:rPr>
                            </w:pPr>
                            <w:r w:rsidRPr="00C27D79">
                              <w:rPr>
                                <w:rFonts w:ascii="Palatino" w:hAnsi="Palatino"/>
                              </w:rPr>
                              <w:t xml:space="preserve">Click on </w:t>
                            </w:r>
                            <w:r>
                              <w:rPr>
                                <w:rFonts w:ascii="Palatino" w:hAnsi="Palatino"/>
                              </w:rPr>
                              <w:t>+</w:t>
                            </w:r>
                            <w:r w:rsidRPr="00C27D79">
                              <w:rPr>
                                <w:rFonts w:ascii="Palatino" w:hAnsi="Palatino"/>
                              </w:rPr>
                              <w:t xml:space="preserve"> </w:t>
                            </w:r>
                            <w:r>
                              <w:rPr>
                                <w:rFonts w:ascii="Palatino" w:hAnsi="Palatino"/>
                              </w:rPr>
                              <w:t xml:space="preserve">sign </w:t>
                            </w:r>
                            <w:r w:rsidRPr="00C27D79">
                              <w:rPr>
                                <w:rFonts w:ascii="Palatino" w:hAnsi="Palatino"/>
                              </w:rPr>
                              <w:t xml:space="preserve">to </w:t>
                            </w:r>
                            <w:r>
                              <w:rPr>
                                <w:rFonts w:ascii="Palatino" w:hAnsi="Palatino"/>
                              </w:rPr>
                              <w:t>add new Gift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4" o:spid="_x0000_s1030" type="#_x0000_t202" style="position:absolute;margin-left:166.55pt;margin-top:21.1pt;width:108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" stroked="f">
                <v:textbox>
                  <w:txbxContent>
                    <w:p w14:paraId="752E3770" w14:textId="77777777" w:rsidR="0085559F" w:rsidRPr="00C27D79" w:rsidRDefault="0085559F" w:rsidP="0085559F">
                      <w:pPr>
                        <w:rPr>
                          <w:rFonts w:ascii="Palatino" w:hAnsi="Palatino"/>
                        </w:rPr>
                      </w:pPr>
                      <w:r w:rsidRPr="00C27D79">
                        <w:rPr>
                          <w:rFonts w:ascii="Palatino" w:hAnsi="Palatino"/>
                        </w:rPr>
                        <w:t xml:space="preserve">Click on </w:t>
                      </w:r>
                      <w:r>
                        <w:rPr>
                          <w:rFonts w:ascii="Palatino" w:hAnsi="Palatino"/>
                        </w:rPr>
                        <w:t>+</w:t>
                      </w:r>
                      <w:r w:rsidRPr="00C27D79">
                        <w:rPr>
                          <w:rFonts w:ascii="Palatino" w:hAnsi="Palatino"/>
                        </w:rPr>
                        <w:t xml:space="preserve"> </w:t>
                      </w:r>
                      <w:r>
                        <w:rPr>
                          <w:rFonts w:ascii="Palatino" w:hAnsi="Palatino"/>
                        </w:rPr>
                        <w:t xml:space="preserve">sign </w:t>
                      </w:r>
                      <w:r w:rsidRPr="00C27D79">
                        <w:rPr>
                          <w:rFonts w:ascii="Palatino" w:hAnsi="Palatino"/>
                        </w:rPr>
                        <w:t xml:space="preserve">to </w:t>
                      </w:r>
                      <w:r>
                        <w:rPr>
                          <w:rFonts w:ascii="Palatino" w:hAnsi="Palatino"/>
                        </w:rPr>
                        <w:t>add new Gift</w:t>
                      </w:r>
                    </w:p>
                  </w:txbxContent>
                </v:textbox>
              </v:shape>
            </w:pict>
          </mc:Fallback>
        </mc:AlternateContent>
      </w:r>
      <w:r w:rsidR="004150A2">
        <w:rPr>
          <w:rFonts w:ascii="Palatino" w:hAnsi="Palatino"/>
        </w:rPr>
        <w:tab/>
      </w:r>
    </w:p>
    <w:p w14:paraId="1DDBEC35" w14:textId="77777777" w:rsidR="00AC2EC1" w:rsidRPr="00FA545F" w:rsidRDefault="0085559F" w:rsidP="00C07760">
      <w:pPr>
        <w:rPr>
          <w:rFonts w:ascii="Palatino" w:hAnsi="Palatino"/>
        </w:rPr>
      </w:pPr>
      <w:r>
        <w:rPr>
          <w:rFonts w:ascii="Palatino" w:hAnsi="Palatino"/>
          <w:noProof/>
        </w:rPr>
        <mc:AlternateContent>
          <mc:Choice Requires="wps">
            <w:drawing>
              <wp:anchor distT="0" distB="0" distL="114300" distR="114300" simplePos="0" relativeHeight="251674624" behindDoc="0" locked="0" layoutInCell="1" allowOverlap="1" wp14:anchorId="1140324A" wp14:editId="66D5F076">
                <wp:simplePos x="0" y="0"/>
                <wp:positionH relativeFrom="column">
                  <wp:posOffset>228600</wp:posOffset>
                </wp:positionH>
                <wp:positionV relativeFrom="paragraph">
                  <wp:posOffset>1564005</wp:posOffset>
                </wp:positionV>
                <wp:extent cx="544830" cy="544830"/>
                <wp:effectExtent l="50800" t="25400" r="64770" b="90170"/>
                <wp:wrapThrough wrapText="bothSides">
                  <wp:wrapPolygon edited="0">
                    <wp:start x="4028" y="-1007"/>
                    <wp:lineTo x="-2014" y="0"/>
                    <wp:lineTo x="-2014" y="16112"/>
                    <wp:lineTo x="5035" y="24168"/>
                    <wp:lineTo x="16112" y="24168"/>
                    <wp:lineTo x="23161" y="17119"/>
                    <wp:lineTo x="23161" y="13091"/>
                    <wp:lineTo x="21147" y="7049"/>
                    <wp:lineTo x="17119" y="-1007"/>
                    <wp:lineTo x="4028" y="-1007"/>
                  </wp:wrapPolygon>
                </wp:wrapThrough>
                <wp:docPr id="12" name="Oval 12"/>
                <wp:cNvGraphicFramePr/>
                <a:graphic xmlns:a="http://schemas.openxmlformats.org/drawingml/2006/main">
                  <a:graphicData uri="http://schemas.microsoft.com/office/word/2010/wordprocessingShape">
                    <wps:wsp>
                      <wps:cNvSpPr/>
                      <wps:spPr>
                        <a:xfrm>
                          <a:off x="0" y="0"/>
                          <a:ext cx="544830" cy="544830"/>
                        </a:xfrm>
                        <a:prstGeom prst="ellipse">
                          <a:avLst/>
                        </a:prstGeom>
                        <a:noFill/>
                        <a:ln>
                          <a:solidFill>
                            <a:schemeClr val="accent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12" o:spid="_x0000_s1026" style="position:absolute;margin-left:18pt;margin-top:123.15pt;width:42.9pt;height:42.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" filled="f" strokecolor="#c0504d [3205]">
                <v:shadow on="t" opacity="22937f" mv:blur="40000f" origin=",.5" offset="0,23000emu"/>
                <w10:wrap type="through"/>
              </v:oval>
            </w:pict>
          </mc:Fallback>
        </mc:AlternateContent>
      </w:r>
      <w:r w:rsidR="00C27D79">
        <w:rPr>
          <w:rFonts w:ascii="Palatino" w:hAnsi="Palatino"/>
          <w:noProof/>
        </w:rPr>
        <w:drawing>
          <wp:anchor distT="0" distB="0" distL="114300" distR="114300" simplePos="0" relativeHeight="251660288" behindDoc="0" locked="0" layoutInCell="1" allowOverlap="1" wp14:anchorId="3876C5D2" wp14:editId="3F8FD2CB">
            <wp:simplePos x="0" y="0"/>
            <wp:positionH relativeFrom="column">
              <wp:posOffset>114300</wp:posOffset>
            </wp:positionH>
            <wp:positionV relativeFrom="paragraph">
              <wp:posOffset>306705</wp:posOffset>
            </wp:positionV>
            <wp:extent cx="1638935" cy="3200400"/>
            <wp:effectExtent l="0" t="0" r="12065" b="0"/>
            <wp:wrapTopAndBottom/>
            <wp:docPr id="3" name="Picture 3" descr="Macintosh HD:Users:aporter:Downloads:Main+Tou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porter:Downloads:Main+Touch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8935"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27D79" w:rsidRPr="00C27D79">
        <w:rPr>
          <w:rFonts w:ascii="Palatino" w:hAnsi="Palatino"/>
          <w:b/>
          <w:noProof/>
        </w:rPr>
        <w:drawing>
          <wp:anchor distT="0" distB="0" distL="114300" distR="114300" simplePos="0" relativeHeight="251662336" behindDoc="0" locked="0" layoutInCell="1" allowOverlap="1" wp14:anchorId="0B9696DB" wp14:editId="2B26129F">
            <wp:simplePos x="0" y="0"/>
            <wp:positionH relativeFrom="column">
              <wp:posOffset>4074795</wp:posOffset>
            </wp:positionH>
            <wp:positionV relativeFrom="paragraph">
              <wp:posOffset>306705</wp:posOffset>
            </wp:positionV>
            <wp:extent cx="1640205" cy="3200400"/>
            <wp:effectExtent l="0" t="0" r="1079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0205"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4150A2" w:rsidRPr="004150A2">
        <w:t xml:space="preserve"> </w:t>
      </w:r>
    </w:p>
    <w:sectPr w:rsidR="00AC2EC1" w:rsidRPr="00FA54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AB3A8D" w14:textId="77777777" w:rsidR="00C712FD" w:rsidRDefault="00C712FD" w:rsidP="00754B7D">
      <w:pPr>
        <w:spacing w:after="0" w:line="240" w:lineRule="auto"/>
      </w:pPr>
      <w:r>
        <w:separator/>
      </w:r>
    </w:p>
  </w:endnote>
  <w:endnote w:type="continuationSeparator" w:id="0">
    <w:p w14:paraId="45090636" w14:textId="77777777" w:rsidR="00C712FD" w:rsidRDefault="00C712FD" w:rsidP="00754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Palatino">
    <w:charset w:val="00"/>
    <w:family w:val="auto"/>
    <w:pitch w:val="variable"/>
    <w:sig w:usb0="A00002FF" w:usb1="7800205A" w:usb2="14600000" w:usb3="00000000" w:csb0="00000193"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59BAEC" w14:textId="77777777" w:rsidR="00C712FD" w:rsidRDefault="00C712FD" w:rsidP="00754B7D">
      <w:pPr>
        <w:spacing w:after="0" w:line="240" w:lineRule="auto"/>
      </w:pPr>
      <w:r>
        <w:separator/>
      </w:r>
    </w:p>
  </w:footnote>
  <w:footnote w:type="continuationSeparator" w:id="0">
    <w:p w14:paraId="681763C3" w14:textId="77777777" w:rsidR="00C712FD" w:rsidRDefault="00C712FD" w:rsidP="00754B7D">
      <w:pPr>
        <w:spacing w:after="0" w:line="240" w:lineRule="auto"/>
      </w:pPr>
      <w:r>
        <w:continuationSeparator/>
      </w:r>
    </w:p>
  </w:footnote>
  <w:footnote w:id="1">
    <w:p w14:paraId="053C12BC" w14:textId="35CE238B" w:rsidR="0085559F" w:rsidRPr="00AC2EC1" w:rsidRDefault="0085559F" w:rsidP="003C63C1">
      <w:pPr>
        <w:pStyle w:val="FootnoteText"/>
        <w:rPr>
          <w:rFonts w:ascii="Palatino" w:hAnsi="Palatino"/>
        </w:rPr>
      </w:pPr>
      <w:r>
        <w:rPr>
          <w:rStyle w:val="FootnoteReference"/>
        </w:rPr>
        <w:footnoteRef/>
      </w:r>
      <w:r>
        <w:t xml:space="preserve"> </w:t>
      </w:r>
      <w:r w:rsidR="00C867AA" w:rsidRPr="007E3A04">
        <w:rPr>
          <w:rFonts w:ascii="Palatino" w:hAnsi="Palatino"/>
          <w:sz w:val="20"/>
          <w:szCs w:val="20"/>
        </w:rPr>
        <w:t>The word</w:t>
      </w:r>
      <w:r w:rsidRPr="007E3A04">
        <w:rPr>
          <w:rFonts w:ascii="Palatino" w:hAnsi="Palatino"/>
          <w:sz w:val="20"/>
          <w:szCs w:val="20"/>
        </w:rPr>
        <w:t xml:space="preserve"> </w:t>
      </w:r>
      <w:hyperlink r:id="rId1" w:history="1">
        <w:r w:rsidRPr="007E3A04">
          <w:rPr>
            <w:rStyle w:val="Hyperlink"/>
            <w:rFonts w:ascii="Palatino" w:hAnsi="Palatino"/>
            <w:sz w:val="20"/>
            <w:szCs w:val="20"/>
          </w:rPr>
          <w:t>potlatch</w:t>
        </w:r>
      </w:hyperlink>
      <w:r w:rsidRPr="007E3A04">
        <w:rPr>
          <w:rFonts w:ascii="Palatino" w:hAnsi="Palatino"/>
          <w:sz w:val="20"/>
          <w:szCs w:val="20"/>
        </w:rPr>
        <w:t xml:space="preserve"> </w:t>
      </w:r>
      <w:r w:rsidR="00C867AA" w:rsidRPr="007E3A04">
        <w:rPr>
          <w:rFonts w:ascii="Palatino" w:hAnsi="Palatino" w:cs="Arial"/>
          <w:color w:val="252525"/>
          <w:sz w:val="20"/>
          <w:szCs w:val="20"/>
          <w:shd w:val="clear" w:color="auto" w:fill="FFFFFF"/>
        </w:rPr>
        <w:t>comes from the</w:t>
      </w:r>
      <w:r w:rsidR="00C867AA" w:rsidRPr="007E3A04">
        <w:rPr>
          <w:rStyle w:val="apple-converted-space"/>
          <w:rFonts w:ascii="Palatino" w:hAnsi="Palatino" w:cs="Arial"/>
          <w:color w:val="252525"/>
          <w:sz w:val="20"/>
          <w:szCs w:val="20"/>
          <w:shd w:val="clear" w:color="auto" w:fill="FFFFFF"/>
        </w:rPr>
        <w:t> </w:t>
      </w:r>
      <w:r w:rsidR="00C867AA" w:rsidRPr="007E3A04">
        <w:rPr>
          <w:rFonts w:ascii="Palatino" w:hAnsi="Palatino" w:cs="Arial"/>
          <w:sz w:val="20"/>
          <w:szCs w:val="20"/>
          <w:shd w:val="clear" w:color="auto" w:fill="FFFFFF"/>
        </w:rPr>
        <w:t xml:space="preserve">Chinook </w:t>
      </w:r>
      <w:r w:rsidR="007E3A04" w:rsidRPr="007E3A04">
        <w:rPr>
          <w:rFonts w:ascii="Palatino" w:hAnsi="Palatino" w:cs="Arial"/>
          <w:sz w:val="20"/>
          <w:szCs w:val="20"/>
          <w:shd w:val="clear" w:color="auto" w:fill="FFFFFF"/>
        </w:rPr>
        <w:t>j</w:t>
      </w:r>
      <w:r w:rsidR="00C867AA" w:rsidRPr="007E3A04">
        <w:rPr>
          <w:rFonts w:ascii="Palatino" w:hAnsi="Palatino" w:cs="Arial"/>
          <w:sz w:val="20"/>
          <w:szCs w:val="20"/>
          <w:shd w:val="clear" w:color="auto" w:fill="FFFFFF"/>
        </w:rPr>
        <w:t>argon</w:t>
      </w:r>
      <w:r w:rsidR="00C867AA" w:rsidRPr="007E3A04">
        <w:rPr>
          <w:rFonts w:ascii="Palatino" w:hAnsi="Palatino" w:cs="Arial"/>
          <w:color w:val="252525"/>
          <w:sz w:val="20"/>
          <w:szCs w:val="20"/>
          <w:shd w:val="clear" w:color="auto" w:fill="FFFFFF"/>
        </w:rPr>
        <w:t>, meaning "to give away" or "a gift" and is</w:t>
      </w:r>
      <w:r w:rsidRPr="007E3A04">
        <w:rPr>
          <w:rFonts w:ascii="Palatino" w:hAnsi="Palatino"/>
          <w:sz w:val="20"/>
          <w:szCs w:val="20"/>
        </w:rPr>
        <w:t xml:space="preserve"> a gift-giving feast practiced by </w:t>
      </w:r>
      <w:hyperlink r:id="rId2" w:history="1">
        <w:r w:rsidRPr="007E3A04">
          <w:rPr>
            <w:rFonts w:ascii="Palatino" w:hAnsi="Palatino"/>
            <w:sz w:val="20"/>
            <w:szCs w:val="20"/>
          </w:rPr>
          <w:t>indigenous peoples of the Pacific Northwest Coast</w:t>
        </w:r>
      </w:hyperlink>
      <w:r w:rsidRPr="007E3A04">
        <w:rPr>
          <w:rFonts w:ascii="Palatino" w:hAnsi="Palatino"/>
          <w:sz w:val="20"/>
          <w:szCs w:val="20"/>
        </w:rPr>
        <w:t xml:space="preserve"> of </w:t>
      </w:r>
      <w:hyperlink r:id="rId3" w:history="1">
        <w:r w:rsidRPr="007E3A04">
          <w:rPr>
            <w:rFonts w:ascii="Palatino" w:hAnsi="Palatino"/>
            <w:sz w:val="20"/>
            <w:szCs w:val="20"/>
          </w:rPr>
          <w:t>Canada</w:t>
        </w:r>
      </w:hyperlink>
      <w:r w:rsidRPr="007E3A04">
        <w:rPr>
          <w:rFonts w:ascii="Palatino" w:hAnsi="Palatino"/>
          <w:sz w:val="20"/>
          <w:szCs w:val="20"/>
        </w:rPr>
        <w:t xml:space="preserve"> and the </w:t>
      </w:r>
      <w:hyperlink r:id="rId4" w:history="1">
        <w:r w:rsidRPr="007E3A04">
          <w:rPr>
            <w:rFonts w:ascii="Palatino" w:hAnsi="Palatino"/>
            <w:sz w:val="20"/>
            <w:szCs w:val="20"/>
          </w:rPr>
          <w:t>United States</w:t>
        </w:r>
      </w:hyperlink>
      <w:r w:rsidRPr="007E3A04">
        <w:rPr>
          <w:rFonts w:ascii="Palatino" w:hAnsi="Palatino"/>
          <w:sz w:val="20"/>
          <w:szCs w:val="20"/>
        </w:rPr>
        <w:t>.</w:t>
      </w:r>
      <w:r w:rsidRPr="007E3A04">
        <w:rPr>
          <w:rFonts w:ascii="Palatino" w:hAnsi="Palatino"/>
          <w:sz w:val="20"/>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53A3"/>
    <w:multiLevelType w:val="hybridMultilevel"/>
    <w:tmpl w:val="BAE0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43A2B"/>
    <w:multiLevelType w:val="hybridMultilevel"/>
    <w:tmpl w:val="846A3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C6442"/>
    <w:multiLevelType w:val="hybridMultilevel"/>
    <w:tmpl w:val="00CE1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4A6340"/>
    <w:multiLevelType w:val="hybridMultilevel"/>
    <w:tmpl w:val="C87CE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0069FB"/>
    <w:multiLevelType w:val="hybridMultilevel"/>
    <w:tmpl w:val="3566E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570088"/>
    <w:multiLevelType w:val="hybridMultilevel"/>
    <w:tmpl w:val="42DEB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3C7"/>
    <w:rsid w:val="00017383"/>
    <w:rsid w:val="00047889"/>
    <w:rsid w:val="00060481"/>
    <w:rsid w:val="00061C2D"/>
    <w:rsid w:val="0006212D"/>
    <w:rsid w:val="000A2FCC"/>
    <w:rsid w:val="000C51E1"/>
    <w:rsid w:val="000D7289"/>
    <w:rsid w:val="00132B70"/>
    <w:rsid w:val="001630C1"/>
    <w:rsid w:val="00187927"/>
    <w:rsid w:val="00195BE4"/>
    <w:rsid w:val="00207E59"/>
    <w:rsid w:val="0028576D"/>
    <w:rsid w:val="002A5219"/>
    <w:rsid w:val="002D1692"/>
    <w:rsid w:val="002D25FD"/>
    <w:rsid w:val="003103C7"/>
    <w:rsid w:val="00325C2F"/>
    <w:rsid w:val="00335EEE"/>
    <w:rsid w:val="00336A31"/>
    <w:rsid w:val="00346E38"/>
    <w:rsid w:val="00351C83"/>
    <w:rsid w:val="00355043"/>
    <w:rsid w:val="0035668C"/>
    <w:rsid w:val="003813AA"/>
    <w:rsid w:val="003928A5"/>
    <w:rsid w:val="003936DF"/>
    <w:rsid w:val="003954AA"/>
    <w:rsid w:val="003A573E"/>
    <w:rsid w:val="003A7C2F"/>
    <w:rsid w:val="003C288C"/>
    <w:rsid w:val="003C3FB2"/>
    <w:rsid w:val="003C63C1"/>
    <w:rsid w:val="003F7638"/>
    <w:rsid w:val="003F77C8"/>
    <w:rsid w:val="004150A2"/>
    <w:rsid w:val="004475F5"/>
    <w:rsid w:val="00463203"/>
    <w:rsid w:val="00487086"/>
    <w:rsid w:val="00497412"/>
    <w:rsid w:val="004D632A"/>
    <w:rsid w:val="004E00C8"/>
    <w:rsid w:val="004F14F3"/>
    <w:rsid w:val="00503170"/>
    <w:rsid w:val="00513026"/>
    <w:rsid w:val="00553BF9"/>
    <w:rsid w:val="00554359"/>
    <w:rsid w:val="005A2738"/>
    <w:rsid w:val="005A5CBD"/>
    <w:rsid w:val="005B4EA4"/>
    <w:rsid w:val="005E3B9B"/>
    <w:rsid w:val="005F5276"/>
    <w:rsid w:val="00606C65"/>
    <w:rsid w:val="00615A17"/>
    <w:rsid w:val="00623126"/>
    <w:rsid w:val="00632747"/>
    <w:rsid w:val="006417FF"/>
    <w:rsid w:val="00643A37"/>
    <w:rsid w:val="006459B7"/>
    <w:rsid w:val="006C0C92"/>
    <w:rsid w:val="006D4814"/>
    <w:rsid w:val="006E5B5E"/>
    <w:rsid w:val="006E718F"/>
    <w:rsid w:val="006F4D05"/>
    <w:rsid w:val="006F72CC"/>
    <w:rsid w:val="00725B1B"/>
    <w:rsid w:val="00750090"/>
    <w:rsid w:val="00751E1D"/>
    <w:rsid w:val="00754B7D"/>
    <w:rsid w:val="00757C2A"/>
    <w:rsid w:val="007874E2"/>
    <w:rsid w:val="007A7881"/>
    <w:rsid w:val="007D28DF"/>
    <w:rsid w:val="007E3A04"/>
    <w:rsid w:val="00801F9D"/>
    <w:rsid w:val="0083458E"/>
    <w:rsid w:val="008465DF"/>
    <w:rsid w:val="00851E91"/>
    <w:rsid w:val="0085559F"/>
    <w:rsid w:val="0089664A"/>
    <w:rsid w:val="008C54BA"/>
    <w:rsid w:val="008F502E"/>
    <w:rsid w:val="00911184"/>
    <w:rsid w:val="0091564F"/>
    <w:rsid w:val="0092105C"/>
    <w:rsid w:val="00950083"/>
    <w:rsid w:val="009C53E8"/>
    <w:rsid w:val="009D6ADD"/>
    <w:rsid w:val="009E521D"/>
    <w:rsid w:val="009F19AC"/>
    <w:rsid w:val="009F20F2"/>
    <w:rsid w:val="009F39C5"/>
    <w:rsid w:val="009F7A4E"/>
    <w:rsid w:val="00A15460"/>
    <w:rsid w:val="00A31130"/>
    <w:rsid w:val="00A37C23"/>
    <w:rsid w:val="00A42CD0"/>
    <w:rsid w:val="00A65DB9"/>
    <w:rsid w:val="00A7058E"/>
    <w:rsid w:val="00A72FAB"/>
    <w:rsid w:val="00A85052"/>
    <w:rsid w:val="00A93AA5"/>
    <w:rsid w:val="00A96444"/>
    <w:rsid w:val="00AB0C36"/>
    <w:rsid w:val="00AC2EC1"/>
    <w:rsid w:val="00AE6D52"/>
    <w:rsid w:val="00AF27FC"/>
    <w:rsid w:val="00B11404"/>
    <w:rsid w:val="00B3249B"/>
    <w:rsid w:val="00B34452"/>
    <w:rsid w:val="00B7600E"/>
    <w:rsid w:val="00BA0A88"/>
    <w:rsid w:val="00BB4F45"/>
    <w:rsid w:val="00BC3336"/>
    <w:rsid w:val="00BD2043"/>
    <w:rsid w:val="00BF0B40"/>
    <w:rsid w:val="00C07760"/>
    <w:rsid w:val="00C1796A"/>
    <w:rsid w:val="00C27D79"/>
    <w:rsid w:val="00C32EA1"/>
    <w:rsid w:val="00C659C2"/>
    <w:rsid w:val="00C712FD"/>
    <w:rsid w:val="00C867AA"/>
    <w:rsid w:val="00CA1916"/>
    <w:rsid w:val="00CA1EB8"/>
    <w:rsid w:val="00CA7E57"/>
    <w:rsid w:val="00CD53FF"/>
    <w:rsid w:val="00CE688C"/>
    <w:rsid w:val="00CF3ADE"/>
    <w:rsid w:val="00D04A59"/>
    <w:rsid w:val="00D25E44"/>
    <w:rsid w:val="00D5136E"/>
    <w:rsid w:val="00D555F6"/>
    <w:rsid w:val="00D91563"/>
    <w:rsid w:val="00DB45FC"/>
    <w:rsid w:val="00DC6DCE"/>
    <w:rsid w:val="00DE680B"/>
    <w:rsid w:val="00DF56CD"/>
    <w:rsid w:val="00E06DCD"/>
    <w:rsid w:val="00E1521D"/>
    <w:rsid w:val="00E60DE9"/>
    <w:rsid w:val="00E922D2"/>
    <w:rsid w:val="00EB6AA0"/>
    <w:rsid w:val="00EE1FCB"/>
    <w:rsid w:val="00F168B7"/>
    <w:rsid w:val="00F21B7E"/>
    <w:rsid w:val="00F24ABF"/>
    <w:rsid w:val="00F25C47"/>
    <w:rsid w:val="00F569C7"/>
    <w:rsid w:val="00F60AE0"/>
    <w:rsid w:val="00FA5100"/>
    <w:rsid w:val="00FA54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472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600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760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03C7"/>
    <w:rPr>
      <w:rFonts w:ascii="Courier New" w:eastAsia="Times New Roman" w:hAnsi="Courier New" w:cs="Courier New"/>
      <w:sz w:val="20"/>
      <w:szCs w:val="20"/>
    </w:rPr>
  </w:style>
  <w:style w:type="paragraph" w:styleId="ListParagraph">
    <w:name w:val="List Paragraph"/>
    <w:basedOn w:val="Normal"/>
    <w:uiPriority w:val="34"/>
    <w:qFormat/>
    <w:rsid w:val="00CE688C"/>
    <w:pPr>
      <w:ind w:left="720"/>
      <w:contextualSpacing/>
    </w:pPr>
  </w:style>
  <w:style w:type="character" w:styleId="Hyperlink">
    <w:name w:val="Hyperlink"/>
    <w:basedOn w:val="DefaultParagraphFont"/>
    <w:uiPriority w:val="99"/>
    <w:unhideWhenUsed/>
    <w:rsid w:val="00CA1EB8"/>
    <w:rPr>
      <w:color w:val="0000FF" w:themeColor="hyperlink"/>
      <w:u w:val="single"/>
    </w:rPr>
  </w:style>
  <w:style w:type="character" w:customStyle="1" w:styleId="Heading1Char">
    <w:name w:val="Heading 1 Char"/>
    <w:basedOn w:val="DefaultParagraphFont"/>
    <w:link w:val="Heading1"/>
    <w:uiPriority w:val="9"/>
    <w:rsid w:val="00B760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7600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754B7D"/>
    <w:pPr>
      <w:spacing w:after="0" w:line="240" w:lineRule="auto"/>
    </w:pPr>
    <w:rPr>
      <w:sz w:val="24"/>
      <w:szCs w:val="24"/>
    </w:rPr>
  </w:style>
  <w:style w:type="character" w:customStyle="1" w:styleId="FootnoteTextChar">
    <w:name w:val="Footnote Text Char"/>
    <w:basedOn w:val="DefaultParagraphFont"/>
    <w:link w:val="FootnoteText"/>
    <w:uiPriority w:val="99"/>
    <w:rsid w:val="00754B7D"/>
    <w:rPr>
      <w:sz w:val="24"/>
      <w:szCs w:val="24"/>
    </w:rPr>
  </w:style>
  <w:style w:type="character" w:styleId="FootnoteReference">
    <w:name w:val="footnote reference"/>
    <w:basedOn w:val="DefaultParagraphFont"/>
    <w:uiPriority w:val="99"/>
    <w:unhideWhenUsed/>
    <w:rsid w:val="00754B7D"/>
    <w:rPr>
      <w:vertAlign w:val="superscript"/>
    </w:rPr>
  </w:style>
  <w:style w:type="paragraph" w:styleId="Quote">
    <w:name w:val="Quote"/>
    <w:basedOn w:val="Normal"/>
    <w:next w:val="Normal"/>
    <w:link w:val="QuoteChar"/>
    <w:uiPriority w:val="29"/>
    <w:qFormat/>
    <w:rsid w:val="003C63C1"/>
    <w:rPr>
      <w:i/>
      <w:iCs/>
      <w:color w:val="000000" w:themeColor="text1"/>
    </w:rPr>
  </w:style>
  <w:style w:type="character" w:customStyle="1" w:styleId="QuoteChar">
    <w:name w:val="Quote Char"/>
    <w:basedOn w:val="DefaultParagraphFont"/>
    <w:link w:val="Quote"/>
    <w:uiPriority w:val="29"/>
    <w:rsid w:val="003C63C1"/>
    <w:rPr>
      <w:i/>
      <w:iCs/>
      <w:color w:val="000000" w:themeColor="text1"/>
    </w:rPr>
  </w:style>
  <w:style w:type="character" w:styleId="FollowedHyperlink">
    <w:name w:val="FollowedHyperlink"/>
    <w:basedOn w:val="DefaultParagraphFont"/>
    <w:uiPriority w:val="99"/>
    <w:semiHidden/>
    <w:unhideWhenUsed/>
    <w:rsid w:val="00AC2EC1"/>
    <w:rPr>
      <w:color w:val="800080" w:themeColor="followedHyperlink"/>
      <w:u w:val="single"/>
    </w:rPr>
  </w:style>
  <w:style w:type="character" w:styleId="CommentReference">
    <w:name w:val="annotation reference"/>
    <w:basedOn w:val="DefaultParagraphFont"/>
    <w:uiPriority w:val="99"/>
    <w:semiHidden/>
    <w:unhideWhenUsed/>
    <w:rsid w:val="003C288C"/>
    <w:rPr>
      <w:sz w:val="18"/>
      <w:szCs w:val="18"/>
    </w:rPr>
  </w:style>
  <w:style w:type="paragraph" w:styleId="CommentText">
    <w:name w:val="annotation text"/>
    <w:basedOn w:val="Normal"/>
    <w:link w:val="CommentTextChar"/>
    <w:uiPriority w:val="99"/>
    <w:semiHidden/>
    <w:unhideWhenUsed/>
    <w:rsid w:val="003C288C"/>
    <w:pPr>
      <w:spacing w:line="240" w:lineRule="auto"/>
    </w:pPr>
    <w:rPr>
      <w:sz w:val="24"/>
      <w:szCs w:val="24"/>
    </w:rPr>
  </w:style>
  <w:style w:type="character" w:customStyle="1" w:styleId="CommentTextChar">
    <w:name w:val="Comment Text Char"/>
    <w:basedOn w:val="DefaultParagraphFont"/>
    <w:link w:val="CommentText"/>
    <w:uiPriority w:val="99"/>
    <w:semiHidden/>
    <w:rsid w:val="003C288C"/>
    <w:rPr>
      <w:sz w:val="24"/>
      <w:szCs w:val="24"/>
    </w:rPr>
  </w:style>
  <w:style w:type="paragraph" w:styleId="CommentSubject">
    <w:name w:val="annotation subject"/>
    <w:basedOn w:val="CommentText"/>
    <w:next w:val="CommentText"/>
    <w:link w:val="CommentSubjectChar"/>
    <w:uiPriority w:val="99"/>
    <w:semiHidden/>
    <w:unhideWhenUsed/>
    <w:rsid w:val="003C288C"/>
    <w:rPr>
      <w:b/>
      <w:bCs/>
      <w:sz w:val="20"/>
      <w:szCs w:val="20"/>
    </w:rPr>
  </w:style>
  <w:style w:type="character" w:customStyle="1" w:styleId="CommentSubjectChar">
    <w:name w:val="Comment Subject Char"/>
    <w:basedOn w:val="CommentTextChar"/>
    <w:link w:val="CommentSubject"/>
    <w:uiPriority w:val="99"/>
    <w:semiHidden/>
    <w:rsid w:val="003C288C"/>
    <w:rPr>
      <w:b/>
      <w:bCs/>
      <w:sz w:val="20"/>
      <w:szCs w:val="20"/>
    </w:rPr>
  </w:style>
  <w:style w:type="paragraph" w:styleId="BalloonText">
    <w:name w:val="Balloon Text"/>
    <w:basedOn w:val="Normal"/>
    <w:link w:val="BalloonTextChar"/>
    <w:uiPriority w:val="99"/>
    <w:semiHidden/>
    <w:unhideWhenUsed/>
    <w:rsid w:val="003C288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C288C"/>
    <w:rPr>
      <w:rFonts w:ascii="Lucida Grande" w:hAnsi="Lucida Grande"/>
      <w:sz w:val="18"/>
      <w:szCs w:val="18"/>
    </w:rPr>
  </w:style>
  <w:style w:type="paragraph" w:styleId="Header">
    <w:name w:val="header"/>
    <w:basedOn w:val="Normal"/>
    <w:link w:val="HeaderChar"/>
    <w:uiPriority w:val="99"/>
    <w:unhideWhenUsed/>
    <w:rsid w:val="004150A2"/>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0A2"/>
  </w:style>
  <w:style w:type="paragraph" w:styleId="Footer">
    <w:name w:val="footer"/>
    <w:basedOn w:val="Normal"/>
    <w:link w:val="FooterChar"/>
    <w:uiPriority w:val="99"/>
    <w:unhideWhenUsed/>
    <w:rsid w:val="004150A2"/>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0A2"/>
  </w:style>
  <w:style w:type="character" w:customStyle="1" w:styleId="apple-converted-space">
    <w:name w:val="apple-converted-space"/>
    <w:basedOn w:val="DefaultParagraphFont"/>
    <w:rsid w:val="00C867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600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760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03C7"/>
    <w:rPr>
      <w:rFonts w:ascii="Courier New" w:eastAsia="Times New Roman" w:hAnsi="Courier New" w:cs="Courier New"/>
      <w:sz w:val="20"/>
      <w:szCs w:val="20"/>
    </w:rPr>
  </w:style>
  <w:style w:type="paragraph" w:styleId="ListParagraph">
    <w:name w:val="List Paragraph"/>
    <w:basedOn w:val="Normal"/>
    <w:uiPriority w:val="34"/>
    <w:qFormat/>
    <w:rsid w:val="00CE688C"/>
    <w:pPr>
      <w:ind w:left="720"/>
      <w:contextualSpacing/>
    </w:pPr>
  </w:style>
  <w:style w:type="character" w:styleId="Hyperlink">
    <w:name w:val="Hyperlink"/>
    <w:basedOn w:val="DefaultParagraphFont"/>
    <w:uiPriority w:val="99"/>
    <w:unhideWhenUsed/>
    <w:rsid w:val="00CA1EB8"/>
    <w:rPr>
      <w:color w:val="0000FF" w:themeColor="hyperlink"/>
      <w:u w:val="single"/>
    </w:rPr>
  </w:style>
  <w:style w:type="character" w:customStyle="1" w:styleId="Heading1Char">
    <w:name w:val="Heading 1 Char"/>
    <w:basedOn w:val="DefaultParagraphFont"/>
    <w:link w:val="Heading1"/>
    <w:uiPriority w:val="9"/>
    <w:rsid w:val="00B760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7600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754B7D"/>
    <w:pPr>
      <w:spacing w:after="0" w:line="240" w:lineRule="auto"/>
    </w:pPr>
    <w:rPr>
      <w:sz w:val="24"/>
      <w:szCs w:val="24"/>
    </w:rPr>
  </w:style>
  <w:style w:type="character" w:customStyle="1" w:styleId="FootnoteTextChar">
    <w:name w:val="Footnote Text Char"/>
    <w:basedOn w:val="DefaultParagraphFont"/>
    <w:link w:val="FootnoteText"/>
    <w:uiPriority w:val="99"/>
    <w:rsid w:val="00754B7D"/>
    <w:rPr>
      <w:sz w:val="24"/>
      <w:szCs w:val="24"/>
    </w:rPr>
  </w:style>
  <w:style w:type="character" w:styleId="FootnoteReference">
    <w:name w:val="footnote reference"/>
    <w:basedOn w:val="DefaultParagraphFont"/>
    <w:uiPriority w:val="99"/>
    <w:unhideWhenUsed/>
    <w:rsid w:val="00754B7D"/>
    <w:rPr>
      <w:vertAlign w:val="superscript"/>
    </w:rPr>
  </w:style>
  <w:style w:type="paragraph" w:styleId="Quote">
    <w:name w:val="Quote"/>
    <w:basedOn w:val="Normal"/>
    <w:next w:val="Normal"/>
    <w:link w:val="QuoteChar"/>
    <w:uiPriority w:val="29"/>
    <w:qFormat/>
    <w:rsid w:val="003C63C1"/>
    <w:rPr>
      <w:i/>
      <w:iCs/>
      <w:color w:val="000000" w:themeColor="text1"/>
    </w:rPr>
  </w:style>
  <w:style w:type="character" w:customStyle="1" w:styleId="QuoteChar">
    <w:name w:val="Quote Char"/>
    <w:basedOn w:val="DefaultParagraphFont"/>
    <w:link w:val="Quote"/>
    <w:uiPriority w:val="29"/>
    <w:rsid w:val="003C63C1"/>
    <w:rPr>
      <w:i/>
      <w:iCs/>
      <w:color w:val="000000" w:themeColor="text1"/>
    </w:rPr>
  </w:style>
  <w:style w:type="character" w:styleId="FollowedHyperlink">
    <w:name w:val="FollowedHyperlink"/>
    <w:basedOn w:val="DefaultParagraphFont"/>
    <w:uiPriority w:val="99"/>
    <w:semiHidden/>
    <w:unhideWhenUsed/>
    <w:rsid w:val="00AC2EC1"/>
    <w:rPr>
      <w:color w:val="800080" w:themeColor="followedHyperlink"/>
      <w:u w:val="single"/>
    </w:rPr>
  </w:style>
  <w:style w:type="character" w:styleId="CommentReference">
    <w:name w:val="annotation reference"/>
    <w:basedOn w:val="DefaultParagraphFont"/>
    <w:uiPriority w:val="99"/>
    <w:semiHidden/>
    <w:unhideWhenUsed/>
    <w:rsid w:val="003C288C"/>
    <w:rPr>
      <w:sz w:val="18"/>
      <w:szCs w:val="18"/>
    </w:rPr>
  </w:style>
  <w:style w:type="paragraph" w:styleId="CommentText">
    <w:name w:val="annotation text"/>
    <w:basedOn w:val="Normal"/>
    <w:link w:val="CommentTextChar"/>
    <w:uiPriority w:val="99"/>
    <w:semiHidden/>
    <w:unhideWhenUsed/>
    <w:rsid w:val="003C288C"/>
    <w:pPr>
      <w:spacing w:line="240" w:lineRule="auto"/>
    </w:pPr>
    <w:rPr>
      <w:sz w:val="24"/>
      <w:szCs w:val="24"/>
    </w:rPr>
  </w:style>
  <w:style w:type="character" w:customStyle="1" w:styleId="CommentTextChar">
    <w:name w:val="Comment Text Char"/>
    <w:basedOn w:val="DefaultParagraphFont"/>
    <w:link w:val="CommentText"/>
    <w:uiPriority w:val="99"/>
    <w:semiHidden/>
    <w:rsid w:val="003C288C"/>
    <w:rPr>
      <w:sz w:val="24"/>
      <w:szCs w:val="24"/>
    </w:rPr>
  </w:style>
  <w:style w:type="paragraph" w:styleId="CommentSubject">
    <w:name w:val="annotation subject"/>
    <w:basedOn w:val="CommentText"/>
    <w:next w:val="CommentText"/>
    <w:link w:val="CommentSubjectChar"/>
    <w:uiPriority w:val="99"/>
    <w:semiHidden/>
    <w:unhideWhenUsed/>
    <w:rsid w:val="003C288C"/>
    <w:rPr>
      <w:b/>
      <w:bCs/>
      <w:sz w:val="20"/>
      <w:szCs w:val="20"/>
    </w:rPr>
  </w:style>
  <w:style w:type="character" w:customStyle="1" w:styleId="CommentSubjectChar">
    <w:name w:val="Comment Subject Char"/>
    <w:basedOn w:val="CommentTextChar"/>
    <w:link w:val="CommentSubject"/>
    <w:uiPriority w:val="99"/>
    <w:semiHidden/>
    <w:rsid w:val="003C288C"/>
    <w:rPr>
      <w:b/>
      <w:bCs/>
      <w:sz w:val="20"/>
      <w:szCs w:val="20"/>
    </w:rPr>
  </w:style>
  <w:style w:type="paragraph" w:styleId="BalloonText">
    <w:name w:val="Balloon Text"/>
    <w:basedOn w:val="Normal"/>
    <w:link w:val="BalloonTextChar"/>
    <w:uiPriority w:val="99"/>
    <w:semiHidden/>
    <w:unhideWhenUsed/>
    <w:rsid w:val="003C288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C288C"/>
    <w:rPr>
      <w:rFonts w:ascii="Lucida Grande" w:hAnsi="Lucida Grande"/>
      <w:sz w:val="18"/>
      <w:szCs w:val="18"/>
    </w:rPr>
  </w:style>
  <w:style w:type="paragraph" w:styleId="Header">
    <w:name w:val="header"/>
    <w:basedOn w:val="Normal"/>
    <w:link w:val="HeaderChar"/>
    <w:uiPriority w:val="99"/>
    <w:unhideWhenUsed/>
    <w:rsid w:val="004150A2"/>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0A2"/>
  </w:style>
  <w:style w:type="paragraph" w:styleId="Footer">
    <w:name w:val="footer"/>
    <w:basedOn w:val="Normal"/>
    <w:link w:val="FooterChar"/>
    <w:uiPriority w:val="99"/>
    <w:unhideWhenUsed/>
    <w:rsid w:val="004150A2"/>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0A2"/>
  </w:style>
  <w:style w:type="character" w:customStyle="1" w:styleId="apple-converted-space">
    <w:name w:val="apple-converted-space"/>
    <w:basedOn w:val="DefaultParagraphFont"/>
    <w:rsid w:val="00C86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goodreads.com/work/quotes/4993095" TargetMode="External"/><Relationship Id="rId4" Type="http://schemas.microsoft.com/office/2007/relationships/stylesWithEffects" Target="stylesWithEffects.xml"/><Relationship Id="rId9" Type="http://schemas.openxmlformats.org/officeDocument/2006/relationships/hyperlink" Target="http://www.goodreads.com/author/show/239579.Charles_Dickens"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Canada" TargetMode="External"/><Relationship Id="rId2" Type="http://schemas.openxmlformats.org/officeDocument/2006/relationships/hyperlink" Target="http://en.wikipedia.org/wiki/Indigenous_peoples_of_the_Pacific_Northwest_Coast" TargetMode="External"/><Relationship Id="rId1" Type="http://schemas.openxmlformats.org/officeDocument/2006/relationships/hyperlink" Target="http://en.wikipedia.org/wiki/Potlatch" TargetMode="External"/><Relationship Id="rId4" Type="http://schemas.openxmlformats.org/officeDocument/2006/relationships/hyperlink" Target="http://en.wikipedia.org/wiki/United_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4963F-BD0F-4376-A7C5-9972BF798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Schmidt</dc:creator>
  <cp:lastModifiedBy>Douglas Schmidt</cp:lastModifiedBy>
  <cp:revision>2</cp:revision>
  <cp:lastPrinted>2014-07-09T20:18:00Z</cp:lastPrinted>
  <dcterms:created xsi:type="dcterms:W3CDTF">2014-08-06T12:42:00Z</dcterms:created>
  <dcterms:modified xsi:type="dcterms:W3CDTF">2014-08-06T12:42:00Z</dcterms:modified>
</cp:coreProperties>
</file>